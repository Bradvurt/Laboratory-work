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jc w:val="center"/>
        <w:rPr>
          <w:sz w:val="28"/>
          <w:szCs w:val="28"/>
        </w:rPr>
      </w:pPr>
      <w:r>
        <w:rPr>
          <w:sz w:val="28"/>
          <w:szCs w:val="28"/>
          <w:lang w:val="ru-RU"/>
        </w:rPr>
        <w:t xml:space="preserve"> </w:t>
      </w:r>
      <w:r>
        <w:rPr>
          <w:b/>
          <w:bCs/>
          <w:sz w:val="28"/>
          <w:szCs w:val="28"/>
          <w:lang w:val="ru-RU"/>
        </w:rPr>
        <w:t xml:space="preserve">Отчет по лабораторной работе №  </w:t>
      </w:r>
      <w:r>
        <w:rPr>
          <w:b/>
          <w:bCs/>
          <w:sz w:val="28"/>
          <w:szCs w:val="28"/>
          <w:lang w:val="en-US"/>
        </w:rPr>
        <w:t>20</w:t>
      </w:r>
      <w:r>
        <w:rPr>
          <w:b/>
          <w:bCs/>
          <w:sz w:val="28"/>
          <w:szCs w:val="28"/>
          <w:lang w:val="ru-RU"/>
        </w:rPr>
        <w:t xml:space="preserve">   </w:t>
      </w:r>
      <w:r>
        <w:rPr>
          <w:sz w:val="28"/>
          <w:szCs w:val="28"/>
          <w:lang w:val="ru-RU"/>
        </w:rPr>
        <w:t>по курсу “Фундаментальная информатика”</w:t>
      </w:r>
    </w:p>
    <w:p>
      <w:pPr>
        <w:pStyle w:val="Normal"/>
        <w:tabs>
          <w:tab w:val="clear" w:pos="720"/>
          <w:tab w:val="left" w:pos="6673" w:leader="none"/>
        </w:tabs>
        <w:jc w:val="center"/>
        <w:rPr>
          <w:sz w:val="28"/>
          <w:szCs w:val="28"/>
        </w:rPr>
      </w:pPr>
      <w:r>
        <w:rPr>
          <w:sz w:val="28"/>
          <w:szCs w:val="28"/>
        </w:rPr>
      </w:r>
    </w:p>
    <w:p>
      <w:pPr>
        <w:pStyle w:val="Normal"/>
        <w:ind w:left="293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 xml:space="preserve">Студент группы </w:t>
      </w:r>
      <w:r>
        <w:rPr>
          <w:sz w:val="20"/>
          <w:szCs w:val="20"/>
          <w:lang w:val="ru-RU"/>
        </w:rPr>
        <w:t>М80-103Б-21</w:t>
      </w:r>
      <w:r>
        <w:rPr>
          <w:outline w:val="false"/>
          <w:color w:val="000000"/>
          <w:sz w:val="20"/>
          <w:szCs w:val="20"/>
          <w:u w:val="none" w:color="000000"/>
          <w:lang w:val="ru-RU"/>
          <w14:textFill>
            <w14:solidFill>
              <w14:srgbClr w14:val="000000"/>
            </w14:solidFill>
          </w14:textFill>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ru-RU"/>
          <w14:textFill>
            <w14:solidFill>
              <w14:srgbClr w14:val="000000"/>
            </w14:solidFill>
          </w14:textFill>
        </w:rPr>
        <w:t>Тысячный Владислав Валерьевич</w:t>
      </w:r>
      <w:r>
        <w:rPr>
          <w:outline w:val="false"/>
          <w:color w:val="000000"/>
          <w:sz w:val="20"/>
          <w:szCs w:val="20"/>
          <w:u w:val="none" w:color="000000"/>
          <w:lang w:val="ru-RU"/>
          <w14:textFill>
            <w14:solidFill>
              <w14:srgbClr w14:val="000000"/>
            </w14:solidFill>
          </w14:textFill>
        </w:rPr>
        <w:t>, № по списку  21</w:t>
      </w:r>
    </w:p>
    <w:p>
      <w:pPr>
        <w:pStyle w:val="Normal"/>
        <w:spacing w:lineRule="auto" w:line="21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Контакты</w:t>
      </w:r>
      <w:r>
        <w:rPr>
          <w:outline w:val="false"/>
          <w:color w:val="000000"/>
          <w:sz w:val="20"/>
          <w:szCs w:val="20"/>
          <w:u w:val="none" w:color="000000"/>
          <w:lang w:val="en-US"/>
          <w14:textFill>
            <w14:solidFill>
              <w14:srgbClr w14:val="000000"/>
            </w14:solidFill>
          </w14:textFill>
        </w:rPr>
        <w:t xml:space="preserve"> e-mail: tysycny2003@gmail.com, </w:t>
      </w:r>
      <w:r>
        <w:rPr>
          <w:sz w:val="20"/>
          <w:szCs w:val="20"/>
          <w:lang w:val="en-US"/>
        </w:rPr>
        <w:t>telegram: @Bradvurt</w:t>
      </w:r>
    </w:p>
    <w:p>
      <w:pPr>
        <w:pStyle w:val="Normal"/>
        <w:spacing w:lineRule="auto" w:line="228"/>
        <w:rPr>
          <w:outline w:val="false"/>
          <w:color w:val="000000"/>
          <w:sz w:val="24"/>
          <w:szCs w:val="24"/>
          <w:u w:val="none" w:color="000000"/>
          <w:lang w:val="en-US"/>
          <w14:textFill>
            <w14:solidFill>
              <w14:srgbClr w14:val="000000"/>
            </w14:solidFill>
          </w14:textFill>
        </w:rPr>
      </w:pPr>
      <w:r>
        <w:rPr>
          <w:outline w:val="false"/>
          <w:color w:val="000000"/>
          <w:sz w:val="24"/>
          <w:szCs w:val="24"/>
          <w:u w:val="none" w:color="000000"/>
          <w:lang w:val="en-US"/>
          <w14:textFill>
            <w14:solidFill>
              <w14:srgbClr w14:val="000000"/>
            </w14:solidFill>
          </w14:textFill>
        </w:rPr>
      </w:r>
    </w:p>
    <w:p>
      <w:pPr>
        <w:pStyle w:val="Normal"/>
        <w:tabs>
          <w:tab w:val="clear" w:pos="720"/>
          <w:tab w:val="left" w:pos="6833" w:leader="none"/>
        </w:tabs>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Работа выполнена: «</w:t>
      </w:r>
      <w:r>
        <w:rPr>
          <w:outline w:val="false"/>
          <w:color w:val="000000"/>
          <w:sz w:val="20"/>
          <w:szCs w:val="20"/>
          <w:u w:val="none" w:color="000000"/>
          <w:lang w:val="en-US"/>
          <w14:textFill>
            <w14:solidFill>
              <w14:srgbClr w14:val="000000"/>
            </w14:solidFill>
          </w14:textFill>
        </w:rPr>
        <w:t>16</w:t>
      </w:r>
      <w:r>
        <w:rPr>
          <w:outline w:val="false"/>
          <w:color w:val="000000"/>
          <w:sz w:val="19"/>
          <w:szCs w:val="19"/>
          <w:u w:val="none" w:color="000000"/>
          <w:lang w:val="ru-RU"/>
          <w14:textFill>
            <w14:solidFill>
              <w14:srgbClr w14:val="000000"/>
            </w14:solidFill>
          </w14:textFill>
        </w:rPr>
        <w:t>» февраля 20</w:t>
      </w:r>
      <w:r>
        <w:rPr>
          <w:sz w:val="19"/>
          <w:szCs w:val="19"/>
          <w:lang w:val="ru-RU"/>
        </w:rPr>
        <w:t>22</w:t>
      </w:r>
      <w:r>
        <w:rPr>
          <w:outline w:val="false"/>
          <w:color w:val="000000"/>
          <w:sz w:val="19"/>
          <w:szCs w:val="19"/>
          <w:u w:val="none" w:color="000000"/>
          <w:lang w:val="ru-RU"/>
          <w14:textFill>
            <w14:solidFill>
              <w14:srgbClr w14:val="000000"/>
            </w14:solidFill>
          </w14:textFill>
        </w:rPr>
        <w:t>г.</w:t>
      </w:r>
    </w:p>
    <w:p>
      <w:pPr>
        <w:pStyle w:val="Normal"/>
        <w:spacing w:lineRule="auto" w:line="22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 xml:space="preserve">Преподаватель: каф. 806 </w:t>
      </w:r>
      <w:r>
        <w:rPr>
          <w:sz w:val="20"/>
          <w:szCs w:val="20"/>
          <w:lang w:val="ru-RU"/>
        </w:rPr>
        <w:t>Севастьянов Виктор Сергеевич</w:t>
      </w:r>
    </w:p>
    <w:p>
      <w:pPr>
        <w:pStyle w:val="Normal"/>
        <w:spacing w:lineRule="auto" w:line="21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tabs>
          <w:tab w:val="clear" w:pos="720"/>
          <w:tab w:val="left" w:pos="6173" w:leader="none"/>
        </w:tabs>
        <w:ind w:left="479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Отчет сдан «</w:t>
        <w:tab/>
        <w:t>» _________20</w:t>
      </w:r>
      <w:r>
        <w:rPr>
          <w:sz w:val="20"/>
          <w:szCs w:val="20"/>
          <w:lang w:val="ru-RU"/>
        </w:rPr>
        <w:t>__</w:t>
      </w:r>
      <w:r>
        <w:rPr>
          <w:outline w:val="false"/>
          <w:color w:val="000000"/>
          <w:sz w:val="20"/>
          <w:szCs w:val="20"/>
          <w:u w:val="none" w:color="000000"/>
          <w:lang w:val="ru-RU"/>
          <w14:textFill>
            <w14:solidFill>
              <w14:srgbClr w14:val="000000"/>
            </w14:solidFill>
          </w14:textFill>
        </w:rPr>
        <w:t xml:space="preserve"> г., итоговая оценка _____</w:t>
      </w:r>
      <w:r>
        <w:rPr>
          <w:sz w:val="20"/>
          <w:szCs w:val="20"/>
          <w:lang w:val="ru-RU"/>
        </w:rPr>
        <w:t>___</w:t>
      </w:r>
    </w:p>
    <w:p>
      <w:pPr>
        <w:pStyle w:val="Normal"/>
        <w:spacing w:lineRule="auto" w:line="228"/>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ind w:left="6434"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lang w:val="ru-RU"/>
          <w14:textFill>
            <w14:solidFill>
              <w14:srgbClr w14:val="000000"/>
            </w14:solidFill>
          </w14:textFill>
        </w:rPr>
        <w:t>Подпись преподавателя ________________</w:t>
      </w:r>
    </w:p>
    <w:p>
      <w:pPr>
        <w:pStyle w:val="Normal"/>
        <w:spacing w:lineRule="auto" w:line="216"/>
        <w:rPr>
          <w:outline w:val="false"/>
          <w:color w:val="000000"/>
          <w:sz w:val="24"/>
          <w:szCs w:val="24"/>
          <w:u w:val="none" w:color="000000"/>
          <w14:textFill>
            <w14:solidFill>
              <w14:srgbClr w14:val="000000"/>
            </w14:solidFill>
          </w14:textFill>
        </w:rPr>
      </w:pPr>
      <w:r>
        <w:rPr>
          <w:outline w:val="false"/>
          <w:color w:val="000000"/>
          <w:sz w:val="24"/>
          <w:szCs w:val="24"/>
          <w:u w:val="none" w:color="000000"/>
          <w14:textFill>
            <w14:solidFill>
              <w14:srgbClr w14:val="000000"/>
            </w14:solidFill>
          </w14:textFill>
        </w:rPr>
      </w:r>
    </w:p>
    <w:p>
      <w:pPr>
        <w:pStyle w:val="Normal"/>
        <w:numPr>
          <w:ilvl w:val="1"/>
          <w:numId w:val="1"/>
        </w:numPr>
        <w:bidi w:val="0"/>
        <w:spacing w:lineRule="auto" w:line="218"/>
        <w:ind w:left="354" w:right="0" w:hanging="304"/>
        <w:jc w:val="left"/>
        <w:rPr>
          <w:sz w:val="20"/>
          <w:szCs w:val="20"/>
          <w:lang w:val="ru-RU"/>
        </w:rPr>
      </w:pPr>
      <w:r>
        <w:rPr>
          <w:b/>
          <w:bCs/>
          <w:outline w:val="false"/>
          <w:color w:val="000000"/>
          <w:sz w:val="20"/>
          <w:szCs w:val="20"/>
          <w:u w:val="none" w:color="000000"/>
          <w:lang w:val="ru-RU"/>
          <w14:textFill>
            <w14:solidFill>
              <w14:srgbClr w14:val="000000"/>
            </w14:solidFill>
          </w14:textFill>
        </w:rPr>
        <w:t xml:space="preserve">Тема: </w:t>
      </w:r>
      <w:r>
        <w:rPr>
          <w:sz w:val="20"/>
          <w:szCs w:val="20"/>
          <w:lang w:val="ru-RU"/>
        </w:rPr>
        <w:t xml:space="preserve">Стандартные утилиты </w:t>
      </w:r>
      <w:r>
        <w:rPr>
          <w:sz w:val="20"/>
          <w:szCs w:val="20"/>
          <w:lang w:val="en-US"/>
        </w:rPr>
        <w:t xml:space="preserve">UNIX </w:t>
      </w:r>
      <w:r>
        <w:rPr>
          <w:sz w:val="20"/>
          <w:szCs w:val="20"/>
          <w:lang w:val="ru-RU"/>
        </w:rPr>
        <w:t>для обработки файлов.</w:t>
      </w:r>
    </w:p>
    <w:p>
      <w:pPr>
        <w:pStyle w:val="Normal"/>
        <w:numPr>
          <w:ilvl w:val="0"/>
          <w:numId w:val="10"/>
        </w:numPr>
        <w:bidi w:val="0"/>
        <w:spacing w:lineRule="auto" w:line="218"/>
        <w:ind w:left="354" w:right="0" w:hanging="354"/>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Цель работы: </w:t>
      </w:r>
      <w:r>
        <w:rPr>
          <w:b w:val="false"/>
          <w:bCs w:val="false"/>
          <w:sz w:val="20"/>
          <w:szCs w:val="20"/>
          <w:lang w:val="ru-RU"/>
        </w:rPr>
        <w:t xml:space="preserve">освоить основные утилиты </w:t>
      </w:r>
      <w:r>
        <w:rPr>
          <w:b w:val="false"/>
          <w:bCs w:val="false"/>
          <w:sz w:val="20"/>
          <w:szCs w:val="20"/>
          <w:lang w:val="en-US"/>
        </w:rPr>
        <w:t>UNIX</w:t>
      </w:r>
      <w:r>
        <w:rPr>
          <w:b w:val="false"/>
          <w:bCs w:val="false"/>
          <w:sz w:val="20"/>
          <w:szCs w:val="20"/>
          <w:lang w:val="ru-RU"/>
        </w:rPr>
        <w:t xml:space="preserve"> и написать простой скрипт с их использованием. </w:t>
      </w:r>
    </w:p>
    <w:p>
      <w:pPr>
        <w:pStyle w:val="Normal"/>
        <w:numPr>
          <w:ilvl w:val="0"/>
          <w:numId w:val="11"/>
        </w:numPr>
        <w:bidi w:val="0"/>
        <w:spacing w:lineRule="auto" w:line="218"/>
        <w:ind w:left="354" w:right="0" w:hanging="354"/>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Задание: </w:t>
      </w:r>
      <w:r>
        <w:rPr>
          <w:b w:val="false"/>
          <w:bCs w:val="false"/>
          <w:outline w:val="false"/>
          <w:color w:val="000000"/>
          <w:sz w:val="20"/>
          <w:szCs w:val="20"/>
          <w:u w:val="none" w:color="000000"/>
          <w:lang w:val="ru-RU"/>
          <w14:textFill>
            <w14:solidFill>
              <w14:srgbClr w14:val="000000"/>
            </w14:solidFill>
          </w14:textFill>
        </w:rPr>
        <w:t>-</w:t>
      </w:r>
    </w:p>
    <w:p>
      <w:pPr>
        <w:pStyle w:val="LOnormal"/>
        <w:pageBreakBefore w:val="false"/>
        <w:numPr>
          <w:ilvl w:val="0"/>
          <w:numId w:val="12"/>
        </w:numPr>
        <w:tabs>
          <w:tab w:val="clear" w:pos="720"/>
          <w:tab w:val="left" w:pos="394" w:leader="none"/>
        </w:tabs>
        <w:spacing w:lineRule="auto" w:line="240" w:beforeAutospacing="0" w:before="0" w:afterAutospacing="0" w:after="0"/>
        <w:ind w:left="394" w:right="0"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Оборудование </w:t>
      </w:r>
      <w:r>
        <w:rPr>
          <w:rFonts w:eastAsia="Times New Roman" w:cs="Times New Roman"/>
          <w:color w:val="000000"/>
          <w:sz w:val="20"/>
          <w:szCs w:val="20"/>
        </w:rPr>
        <w:t>:</w:t>
      </w:r>
    </w:p>
    <w:p>
      <w:pPr>
        <w:pStyle w:val="LOnormal"/>
        <w:pageBreakBefore w:val="false"/>
        <w:numPr>
          <w:ilvl w:val="0"/>
          <w:numId w:val="0"/>
        </w:numPr>
        <w:spacing w:lineRule="auto" w:line="0"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Процессор </w:t>
      </w:r>
      <w:r>
        <w:rPr>
          <w:i/>
          <w:sz w:val="20"/>
          <w:szCs w:val="20"/>
        </w:rPr>
        <w:t>IIntel® Core™ i7-7700HQ CPU @ 2.80GHz × 8</w:t>
      </w:r>
      <w:r>
        <w:rPr>
          <w:sz w:val="20"/>
          <w:szCs w:val="20"/>
        </w:rPr>
        <w:t xml:space="preserve"> </w:t>
      </w:r>
      <w:r>
        <w:rPr>
          <w:rFonts w:eastAsia="Times New Roman" w:cs="Times New Roman"/>
          <w:color w:val="000000"/>
          <w:sz w:val="20"/>
          <w:szCs w:val="20"/>
        </w:rPr>
        <w:t xml:space="preserve"> с ОП </w:t>
      </w:r>
      <w:r>
        <w:rPr>
          <w:i/>
          <w:sz w:val="20"/>
          <w:szCs w:val="20"/>
        </w:rPr>
        <w:t>7,7</w:t>
      </w:r>
      <w:r>
        <w:rPr>
          <w:rFonts w:eastAsia="Times New Roman" w:cs="Times New Roman"/>
          <w:color w:val="000000"/>
          <w:sz w:val="20"/>
          <w:szCs w:val="20"/>
        </w:rPr>
        <w:t xml:space="preserve"> Гб, НМД </w:t>
      </w:r>
      <w:r>
        <w:rPr>
          <w:rFonts w:eastAsia="Times New Roman" w:cs="Times New Roman"/>
          <w:i/>
          <w:color w:val="000000"/>
          <w:sz w:val="20"/>
          <w:szCs w:val="20"/>
        </w:rPr>
        <w:t>1024</w:t>
      </w:r>
      <w:r>
        <w:rPr>
          <w:rFonts w:eastAsia="Times New Roman" w:cs="Times New Roman"/>
          <w:color w:val="000000"/>
          <w:sz w:val="20"/>
          <w:szCs w:val="20"/>
        </w:rPr>
        <w:t xml:space="preserve"> </w:t>
      </w:r>
      <w:r>
        <w:rPr>
          <w:sz w:val="20"/>
          <w:szCs w:val="20"/>
        </w:rPr>
        <w:t>Г</w:t>
      </w:r>
      <w:r>
        <w:rPr>
          <w:rFonts w:eastAsia="Times New Roman" w:cs="Times New Roman"/>
          <w:color w:val="000000"/>
          <w:sz w:val="20"/>
          <w:szCs w:val="20"/>
        </w:rPr>
        <w:t xml:space="preserve">б. Монитор </w:t>
      </w:r>
      <w:r>
        <w:rPr>
          <w:rFonts w:eastAsia="Times New Roman" w:cs="Times New Roman"/>
          <w:i/>
          <w:color w:val="000000"/>
          <w:sz w:val="20"/>
          <w:szCs w:val="20"/>
        </w:rPr>
        <w:t>1920</w:t>
      </w:r>
      <w:r>
        <w:rPr>
          <w:i/>
          <w:sz w:val="20"/>
          <w:szCs w:val="20"/>
        </w:rPr>
        <w:t>x1080</w:t>
      </w:r>
    </w:p>
    <w:p>
      <w:pPr>
        <w:pStyle w:val="LOnormal"/>
        <w:pageBreakBefore w:val="false"/>
        <w:numPr>
          <w:ilvl w:val="0"/>
          <w:numId w:val="0"/>
        </w:numPr>
        <w:spacing w:lineRule="auto" w:line="218"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13"/>
        </w:numPr>
        <w:tabs>
          <w:tab w:val="clear" w:pos="720"/>
          <w:tab w:val="left" w:pos="394" w:leader="none"/>
        </w:tabs>
        <w:spacing w:lineRule="auto" w:line="240" w:before="0" w:after="0"/>
        <w:ind w:left="394" w:right="0"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Программное обеспечение:</w:t>
      </w:r>
    </w:p>
    <w:p>
      <w:pPr>
        <w:pStyle w:val="LOnormal"/>
        <w:pageBreakBefore w:val="false"/>
        <w:numPr>
          <w:ilvl w:val="0"/>
          <w:numId w:val="0"/>
        </w:numPr>
        <w:spacing w:lineRule="auto" w:line="0" w:before="0" w:after="0"/>
        <w:ind w:left="394" w:right="0" w:hanging="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Операционная система семейства</w:t>
      </w:r>
      <w:r>
        <w:rPr>
          <w:sz w:val="20"/>
          <w:szCs w:val="20"/>
        </w:rPr>
        <w:t xml:space="preserve">: </w:t>
      </w:r>
      <w:r>
        <w:rPr>
          <w:i/>
          <w:sz w:val="20"/>
          <w:szCs w:val="20"/>
        </w:rPr>
        <w:t>linux</w:t>
      </w:r>
      <w:r>
        <w:rPr>
          <w:rFonts w:eastAsia="Times New Roman" w:cs="Times New Roman"/>
          <w:color w:val="000000"/>
          <w:sz w:val="20"/>
          <w:szCs w:val="20"/>
        </w:rPr>
        <w:t xml:space="preserve">, наименование: </w:t>
      </w:r>
      <w:r>
        <w:rPr>
          <w:i/>
          <w:sz w:val="20"/>
          <w:szCs w:val="20"/>
        </w:rPr>
        <w:t>ubuntu</w:t>
      </w:r>
      <w:r>
        <w:rPr>
          <w:sz w:val="20"/>
          <w:szCs w:val="20"/>
          <w:u w:val="single" w:color="000000"/>
        </w:rPr>
        <w:t>,</w:t>
      </w:r>
      <w:r>
        <w:rPr>
          <w:sz w:val="20"/>
          <w:szCs w:val="20"/>
        </w:rPr>
        <w:t xml:space="preserve"> </w:t>
      </w:r>
      <w:r>
        <w:rPr>
          <w:rFonts w:eastAsia="Times New Roman" w:cs="Times New Roman"/>
          <w:color w:val="000000"/>
          <w:sz w:val="20"/>
          <w:szCs w:val="20"/>
        </w:rPr>
        <w:t xml:space="preserve"> версия</w:t>
      </w:r>
      <w:r>
        <w:rPr>
          <w:sz w:val="20"/>
          <w:szCs w:val="20"/>
        </w:rPr>
        <w:t xml:space="preserve"> </w:t>
      </w:r>
      <w:r>
        <w:rPr>
          <w:rFonts w:eastAsia="Times New Roman" w:cs="Times New Roman"/>
          <w:b w:val="false"/>
          <w:bCs w:val="false"/>
          <w:i/>
          <w:color w:val="000000"/>
          <w:sz w:val="20"/>
          <w:szCs w:val="20"/>
        </w:rPr>
        <w:t>20.04.3 LTS</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интерпретатор команд: </w:t>
      </w:r>
      <w:r>
        <w:rPr>
          <w:rFonts w:eastAsia="Times New Roman" w:cs="Times New Roman"/>
          <w:i/>
          <w:color w:val="000000"/>
          <w:sz w:val="20"/>
          <w:szCs w:val="20"/>
        </w:rPr>
        <w:t>bash</w:t>
      </w:r>
      <w:r>
        <w:rPr>
          <w:rFonts w:eastAsia="Times New Roman" w:cs="Times New Roman"/>
          <w:color w:val="000000"/>
          <w:sz w:val="20"/>
          <w:szCs w:val="20"/>
        </w:rPr>
        <w:t xml:space="preserve"> версия </w:t>
      </w:r>
      <w:r>
        <w:rPr>
          <w:i/>
          <w:sz w:val="20"/>
          <w:szCs w:val="20"/>
        </w:rPr>
        <w:t>4.4.19</w:t>
      </w:r>
      <w:r>
        <w:rPr>
          <w:rFonts w:eastAsia="Times New Roman" w:cs="Times New Roman"/>
          <w:color w:val="000000"/>
          <w:sz w:val="20"/>
          <w:szCs w:val="20"/>
        </w:rPr>
        <w:t>.</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Система программирования </w:t>
      </w:r>
      <w:r>
        <w:rPr>
          <w:sz w:val="20"/>
          <w:szCs w:val="20"/>
        </w:rPr>
        <w:t xml:space="preserve">-- </w:t>
      </w:r>
      <w:r>
        <w:rPr>
          <w:rFonts w:eastAsia="Times New Roman" w:cs="Times New Roman"/>
          <w:color w:val="000000"/>
          <w:sz w:val="20"/>
          <w:szCs w:val="20"/>
        </w:rPr>
        <w:t>версия</w:t>
      </w:r>
      <w:r>
        <w:rPr>
          <w:sz w:val="20"/>
          <w:szCs w:val="20"/>
        </w:rPr>
        <w:t xml:space="preserve"> --</w:t>
      </w:r>
      <w:r>
        <w:rPr>
          <w:b/>
          <w:sz w:val="20"/>
          <w:szCs w:val="20"/>
        </w:rPr>
        <w:t xml:space="preserve">, </w:t>
      </w:r>
      <w:r>
        <w:rPr>
          <w:sz w:val="20"/>
          <w:szCs w:val="20"/>
        </w:rPr>
        <w:t>р</w:t>
      </w:r>
      <w:r>
        <w:rPr>
          <w:rFonts w:eastAsia="Times New Roman" w:cs="Times New Roman"/>
          <w:color w:val="000000"/>
          <w:sz w:val="20"/>
          <w:szCs w:val="20"/>
        </w:rPr>
        <w:t xml:space="preserve">едактор текстов </w:t>
      </w:r>
      <w:r>
        <w:rPr>
          <w:i/>
          <w:sz w:val="20"/>
          <w:szCs w:val="20"/>
        </w:rPr>
        <w:t>emacs</w:t>
      </w:r>
      <w:r>
        <w:rPr>
          <w:sz w:val="20"/>
          <w:szCs w:val="20"/>
        </w:rPr>
        <w:t xml:space="preserve"> </w:t>
      </w:r>
      <w:r>
        <w:rPr>
          <w:rFonts w:eastAsia="Times New Roman" w:cs="Times New Roman"/>
          <w:color w:val="000000"/>
          <w:sz w:val="20"/>
          <w:szCs w:val="20"/>
        </w:rPr>
        <w:t xml:space="preserve"> версия </w:t>
      </w:r>
      <w:r>
        <w:rPr>
          <w:rFonts w:eastAsia="Times New Roman" w:cs="Times New Roman"/>
          <w:i/>
          <w:color w:val="000000"/>
          <w:sz w:val="20"/>
          <w:szCs w:val="20"/>
        </w:rPr>
        <w:t>25.2.2</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Утилиты операционной системы </w:t>
      </w:r>
      <w:r>
        <w:rPr>
          <w:sz w:val="20"/>
          <w:szCs w:val="20"/>
        </w:rPr>
        <w:t>--</w:t>
      </w:r>
    </w:p>
    <w:p>
      <w:pPr>
        <w:pStyle w:val="LOnormal"/>
        <w:pageBreakBefore w:val="false"/>
        <w:numPr>
          <w:ilvl w:val="0"/>
          <w:numId w:val="0"/>
        </w:numPr>
        <w:spacing w:lineRule="auto" w:line="240" w:before="0" w:after="0"/>
        <w:ind w:left="788" w:right="0"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Прикладные системы и программы </w:t>
      </w:r>
      <w:r>
        <w:rPr>
          <w:sz w:val="20"/>
          <w:szCs w:val="20"/>
        </w:rPr>
        <w:t>--</w:t>
      </w:r>
    </w:p>
    <w:p>
      <w:pPr>
        <w:pStyle w:val="LOnormal"/>
        <w:numPr>
          <w:ilvl w:val="0"/>
          <w:numId w:val="0"/>
        </w:numPr>
        <w:bidi w:val="0"/>
        <w:spacing w:lineRule="auto" w:line="240" w:before="0" w:after="0"/>
        <w:ind w:left="788" w:right="0" w:hanging="0"/>
        <w:jc w:val="left"/>
        <w:rPr>
          <w:sz w:val="20"/>
          <w:szCs w:val="20"/>
        </w:rPr>
      </w:pPr>
      <w:r>
        <w:rPr>
          <w:rFonts w:eastAsia="Times New Roman" w:cs="Times New Roman"/>
          <w:b w:val="false"/>
          <w:bCs w:val="false"/>
          <w:outline w:val="false"/>
          <w:color w:val="000000"/>
          <w:sz w:val="20"/>
          <w:szCs w:val="20"/>
          <w:u w:val="none" w:color="000000"/>
          <w:lang w:val="ru-RU"/>
          <w14:textFill>
            <w14:solidFill>
              <w14:srgbClr w14:val="000000"/>
            </w14:solidFill>
          </w14:textFill>
        </w:rPr>
        <w:t>Местонахождение и имена файлов программ и данных на домашнем компьютере</w:t>
      </w:r>
      <w:r>
        <w:rPr>
          <w:b w:val="false"/>
          <w:bCs w:val="false"/>
          <w:outline w:val="false"/>
          <w:color w:val="000000"/>
          <w:sz w:val="20"/>
          <w:szCs w:val="20"/>
          <w:u w:val="none" w:color="000000"/>
          <w:lang w:val="ru-RU"/>
          <w14:textFill>
            <w14:solidFill>
              <w14:srgbClr w14:val="000000"/>
            </w14:solidFill>
          </w14:textFill>
        </w:rPr>
        <w:t xml:space="preserve"> –</w:t>
      </w:r>
    </w:p>
    <w:p>
      <w:pPr>
        <w:pStyle w:val="LOnormal"/>
        <w:numPr>
          <w:ilvl w:val="0"/>
          <w:numId w:val="0"/>
        </w:numPr>
        <w:bidi w:val="0"/>
        <w:spacing w:lineRule="auto" w:line="240" w:before="0" w:after="0"/>
        <w:ind w:left="788" w:right="0" w:hanging="0"/>
        <w:jc w:val="left"/>
        <w:rPr>
          <w:sz w:val="20"/>
          <w:szCs w:val="20"/>
        </w:rPr>
      </w:pPr>
      <w:r>
        <w:rPr>
          <w:sz w:val="20"/>
          <w:szCs w:val="20"/>
        </w:rPr>
      </w:r>
    </w:p>
    <w:p>
      <w:pPr>
        <w:pStyle w:val="Normal"/>
        <w:spacing w:lineRule="auto" w:line="218"/>
        <w:ind w:left="0" w:right="240" w:hanging="0"/>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ru-RU"/>
          <w14:textFill>
            <w14:solidFill>
              <w14:srgbClr w14:val="000000"/>
            </w14:solidFill>
          </w14:textFill>
        </w:rPr>
        <w:t>6. Идея, метод, алгоритм</w:t>
      </w:r>
    </w:p>
    <w:p>
      <w:pPr>
        <w:pStyle w:val="Normal"/>
        <w:spacing w:lineRule="auto" w:line="218"/>
        <w:ind w:left="0" w:right="240" w:hanging="0"/>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14:textFill>
            <w14:solidFill>
              <w14:srgbClr w14:val="000000"/>
            </w14:solidFill>
          </w14:textFill>
        </w:rPr>
      </w:r>
    </w:p>
    <w:p>
      <w:pPr>
        <w:pStyle w:val="Normal"/>
        <w:spacing w:lineRule="auto" w:line="218"/>
        <w:ind w:left="384" w:right="240" w:hanging="0"/>
        <w:rPr>
          <w:sz w:val="20"/>
          <w:szCs w:val="20"/>
        </w:rPr>
      </w:pPr>
      <w:r>
        <w:rPr>
          <w:sz w:val="20"/>
          <w:szCs w:val="20"/>
          <w:lang w:val="ru-RU"/>
        </w:rPr>
        <w:t>Заданием на обработку файлов является шифрование сообщения в файле по ключу, содержащемуся в другом файле.</w:t>
      </w:r>
    </w:p>
    <w:p>
      <w:pPr>
        <w:pStyle w:val="Normal"/>
        <w:tabs>
          <w:tab w:val="clear" w:pos="720"/>
          <w:tab w:val="left" w:pos="350" w:leader="none"/>
        </w:tabs>
        <w:spacing w:lineRule="auto" w:line="218"/>
        <w:ind w:left="384" w:right="0" w:hanging="0"/>
        <w:rPr>
          <w:sz w:val="20"/>
          <w:szCs w:val="20"/>
        </w:rPr>
      </w:pPr>
      <w:r>
        <w:rPr>
          <w:sz w:val="20"/>
          <w:szCs w:val="20"/>
          <w:lang w:val="ru-RU"/>
        </w:rPr>
        <w:t>Скрипт выполняет выполняет следующую последовательность команд</w:t>
      </w:r>
      <w:r>
        <w:rPr>
          <w:sz w:val="20"/>
          <w:szCs w:val="20"/>
          <w:lang w:val="en-US"/>
        </w:rPr>
        <w:t>:</w:t>
      </w:r>
    </w:p>
    <w:p>
      <w:pPr>
        <w:pStyle w:val="Normal"/>
        <w:numPr>
          <w:ilvl w:val="0"/>
          <w:numId w:val="2"/>
        </w:numPr>
        <w:spacing w:lineRule="auto" w:line="218" w:before="0" w:after="0"/>
        <w:rPr>
          <w:sz w:val="20"/>
          <w:szCs w:val="20"/>
          <w:lang w:val="ru-RU"/>
        </w:rPr>
      </w:pPr>
      <w:r>
        <w:rPr>
          <w:sz w:val="20"/>
          <w:szCs w:val="20"/>
          <w:lang w:val="ru-RU"/>
        </w:rPr>
        <w:t>Запрашивает и записывает путь до файла с ключом</w:t>
      </w:r>
    </w:p>
    <w:p>
      <w:pPr>
        <w:pStyle w:val="Normal"/>
        <w:numPr>
          <w:ilvl w:val="0"/>
          <w:numId w:val="2"/>
        </w:numPr>
        <w:spacing w:lineRule="auto" w:line="218" w:before="0" w:after="0"/>
        <w:rPr>
          <w:sz w:val="20"/>
          <w:szCs w:val="20"/>
          <w:lang w:val="ru-RU"/>
        </w:rPr>
      </w:pPr>
      <w:r>
        <w:rPr>
          <w:sz w:val="20"/>
          <w:szCs w:val="20"/>
          <w:lang w:val="ru-RU"/>
        </w:rPr>
        <w:t xml:space="preserve">Запрашивает и записывает путь до файла с </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ru-RU" w:eastAsia="zh-CN" w:bidi="hi-IN"/>
          <w14:textFill>
            <w14:solidFill>
              <w14:srgbClr w14:val="000000"/>
            </w14:solidFill>
          </w14:textFill>
        </w:rPr>
        <w:t>сообщением</w:t>
      </w:r>
    </w:p>
    <w:p>
      <w:pPr>
        <w:pStyle w:val="Normal"/>
        <w:numPr>
          <w:ilvl w:val="0"/>
          <w:numId w:val="2"/>
        </w:numPr>
        <w:spacing w:lineRule="auto" w:line="218"/>
        <w:rPr>
          <w:sz w:val="20"/>
          <w:szCs w:val="20"/>
          <w:lang w:val="ru-RU"/>
        </w:rPr>
      </w:pPr>
      <w:r>
        <w:rPr>
          <w:sz w:val="20"/>
          <w:szCs w:val="20"/>
          <w:lang w:val="ru-RU"/>
        </w:rPr>
        <w:t>С помощью утилиты tr сначала производится перевод букв в нижний регистр, а затем замена их по ключу</w:t>
      </w:r>
    </w:p>
    <w:p>
      <w:pPr>
        <w:pStyle w:val="Normal"/>
        <w:spacing w:lineRule="auto" w:line="218"/>
        <w:ind w:left="384" w:right="24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50" w:leader="none"/>
        </w:tabs>
        <w:spacing w:lineRule="auto" w:line="218"/>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ru-RU"/>
          <w14:textFill>
            <w14:solidFill>
              <w14:srgbClr w14:val="000000"/>
            </w14:solidFill>
          </w14:textFill>
        </w:rPr>
        <w:t xml:space="preserve">7.Сценарий выполнения работы </w:t>
      </w:r>
    </w:p>
    <w:p>
      <w:pPr>
        <w:pStyle w:val="Normal"/>
        <w:tabs>
          <w:tab w:val="clear" w:pos="720"/>
          <w:tab w:val="left" w:pos="350" w:leader="none"/>
        </w:tabs>
        <w:spacing w:lineRule="auto" w:line="218"/>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14:textFill>
            <w14:solidFill>
              <w14:srgbClr w14:val="000000"/>
            </w14:solidFill>
          </w14:textFill>
        </w:rPr>
      </w:r>
    </w:p>
    <w:tbl>
      <w:tblPr>
        <w:tblW w:w="10870" w:type="dxa"/>
        <w:jc w:val="left"/>
        <w:tblInd w:w="188" w:type="dxa"/>
        <w:tblCellMar>
          <w:top w:w="80" w:type="dxa"/>
          <w:left w:w="80" w:type="dxa"/>
          <w:bottom w:w="80" w:type="dxa"/>
          <w:right w:w="80" w:type="dxa"/>
        </w:tblCellMar>
      </w:tblPr>
      <w:tblGrid>
        <w:gridCol w:w="3623"/>
        <w:gridCol w:w="3623"/>
        <w:gridCol w:w="3624"/>
      </w:tblGrid>
      <w:tr>
        <w:trPr>
          <w:trHeight w:val="222" w:hRule="atLeast"/>
        </w:trPr>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rPr>
              <w:t>Входной файл</w:t>
            </w:r>
          </w:p>
        </w:tc>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shd w:fill="auto" w:val="clear"/>
                <w:lang w:val="ru-RU"/>
              </w:rPr>
              <w:t>Выходной файл</w:t>
            </w:r>
          </w:p>
        </w:tc>
        <w:tc>
          <w:tcPr>
            <w:tcW w:w="36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350" w:leader="none"/>
              </w:tabs>
              <w:spacing w:lineRule="auto" w:line="218"/>
              <w:jc w:val="center"/>
              <w:rPr/>
            </w:pPr>
            <w:r>
              <w:rPr>
                <w:sz w:val="20"/>
                <w:szCs w:val="20"/>
                <w:shd w:fill="auto" w:val="clear"/>
                <w:lang w:val="ru-RU"/>
              </w:rPr>
              <w:t>Описание тестируемого случая</w:t>
            </w:r>
          </w:p>
        </w:tc>
      </w:tr>
      <w:tr>
        <w:trPr>
          <w:trHeight w:val="3125" w:hRule="atLeast"/>
        </w:trPr>
        <w:tc>
          <w:tcPr>
            <w:tcW w:w="36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sz w:val="20"/>
                <w:szCs w:val="20"/>
              </w:rPr>
            </w:pPr>
            <w:r>
              <w:rPr>
                <w:sz w:val="20"/>
                <w:szCs w:val="20"/>
              </w:rPr>
              <w:t>Ключ: ABCDEFGHIJKLMNOPQRSTUVWXYZ</w:t>
            </w:r>
          </w:p>
          <w:p>
            <w:pPr>
              <w:pStyle w:val="Normal"/>
              <w:rPr>
                <w:sz w:val="20"/>
                <w:szCs w:val="20"/>
              </w:rPr>
            </w:pPr>
            <w:r>
              <w:rPr>
                <w:sz w:val="20"/>
                <w:szCs w:val="20"/>
              </w:rPr>
              <w:t>Сообщение:</w:t>
            </w:r>
          </w:p>
          <w:p>
            <w:pPr>
              <w:pStyle w:val="Normal"/>
              <w:rPr>
                <w:sz w:val="20"/>
                <w:szCs w:val="20"/>
              </w:rPr>
            </w:pPr>
            <w:r>
              <w:rPr>
                <w:sz w:val="20"/>
                <w:szCs w:val="2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tc>
        <w:tc>
          <w:tcPr>
            <w:tcW w:w="3623" w:type="dxa"/>
            <w:tcBorders>
              <w:top w:val="single" w:sz="4" w:space="0" w:color="000000"/>
              <w:left w:val="single" w:sz="4" w:space="0" w:color="000000"/>
              <w:bottom w:val="single" w:sz="4" w:space="0" w:color="000000"/>
              <w:right w:val="single" w:sz="4" w:space="0" w:color="000000"/>
            </w:tcBorders>
            <w:shd w:color="auto" w:fill="auto" w:val="clear"/>
            <w:tcMar>
              <w:top w:w="20" w:type="dxa"/>
              <w:left w:w="20" w:type="dxa"/>
              <w:bottom w:w="20" w:type="dxa"/>
              <w:right w:w="20" w:type="dxa"/>
            </w:tcMar>
            <w:vAlign w:val="center"/>
          </w:tcPr>
          <w:p>
            <w:pPr>
              <w:pStyle w:val="Normal"/>
              <w:tabs>
                <w:tab w:val="clear" w:pos="720"/>
                <w:tab w:val="left" w:pos="350" w:leader="none"/>
              </w:tabs>
              <w:rPr>
                <w:sz w:val="20"/>
                <w:szCs w:val="20"/>
              </w:rPr>
            </w:pPr>
            <w:r>
              <w:rPr>
                <w:sz w:val="20"/>
                <w:szCs w:val="2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tc>
        <w:tc>
          <w:tcPr>
            <w:tcW w:w="362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350" w:leader="none"/>
              </w:tabs>
              <w:spacing w:lineRule="auto" w:line="218"/>
              <w:rPr/>
            </w:pPr>
            <w:r>
              <w:rPr>
                <w:sz w:val="20"/>
                <w:szCs w:val="20"/>
              </w:rPr>
              <w:t>Данное шифрование просто заменяет все строчные буквы на заглавные, чтобы легче было проверить работоспособность.</w:t>
            </w:r>
          </w:p>
        </w:tc>
      </w:tr>
    </w:tbl>
    <w:p>
      <w:pPr>
        <w:pStyle w:val="ListParagraph"/>
        <w:widowControl w:val="false"/>
        <w:tabs>
          <w:tab w:val="clear" w:pos="720"/>
          <w:tab w:val="left" w:pos="350" w:leader="none"/>
        </w:tabs>
        <w:ind w:left="0"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ListParagraph"/>
        <w:tabs>
          <w:tab w:val="clear" w:pos="720"/>
          <w:tab w:val="left" w:pos="350" w:leader="none"/>
        </w:tabs>
        <w:spacing w:lineRule="auto" w:line="218"/>
        <w:ind w:left="0" w:right="0" w:hanging="0"/>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50" w:leader="none"/>
        </w:tabs>
        <w:spacing w:lineRule="auto" w:line="218"/>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60" w:leader="none"/>
        </w:tabs>
        <w:spacing w:lineRule="auto" w:line="218"/>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tabs>
          <w:tab w:val="clear" w:pos="720"/>
          <w:tab w:val="left" w:pos="360" w:leader="none"/>
        </w:tabs>
        <w:spacing w:lineRule="auto" w:line="218"/>
        <w:rPr>
          <w:b/>
          <w:b/>
          <w:bCs/>
          <w:outline w:val="false"/>
          <w:color w:val="000000"/>
          <w:sz w:val="20"/>
          <w:szCs w:val="20"/>
          <w:u w:val="none" w:color="000000"/>
          <w14:textFill>
            <w14:solidFill>
              <w14:srgbClr w14:val="000000"/>
            </w14:solidFill>
          </w14:textFill>
        </w:rPr>
      </w:pPr>
      <w:r>
        <w:rPr>
          <w:b/>
          <w:bCs/>
          <w:sz w:val="20"/>
          <w:szCs w:val="20"/>
          <w:lang w:val="ru-RU"/>
        </w:rPr>
        <w:t xml:space="preserve">8. </w:t>
      </w:r>
      <w:r>
        <w:rPr>
          <w:b/>
          <w:bCs/>
          <w:outline w:val="false"/>
          <w:color w:val="000000"/>
          <w:sz w:val="20"/>
          <w:szCs w:val="20"/>
          <w:u w:val="none" w:color="000000"/>
          <w:lang w:val="ru-RU"/>
          <w14:textFill>
            <w14:solidFill>
              <w14:srgbClr w14:val="000000"/>
            </w14:solidFill>
          </w14:textFill>
        </w:rPr>
        <w:t xml:space="preserve">Распечатка протокола </w:t>
      </w:r>
    </w:p>
    <w:p>
      <w:pPr>
        <w:pStyle w:val="Normal"/>
        <w:tabs>
          <w:tab w:val="clear" w:pos="720"/>
          <w:tab w:val="left" w:pos="360" w:leader="none"/>
        </w:tabs>
        <w:spacing w:lineRule="auto" w:line="218"/>
        <w:ind w:left="270" w:right="0" w:firstLine="57"/>
        <w:rPr>
          <w:b/>
          <w:b/>
          <w:bCs/>
          <w:outline w:val="false"/>
          <w:color w:val="000000"/>
          <w:sz w:val="20"/>
          <w:szCs w:val="20"/>
          <w:u w:val="none" w:color="000000"/>
          <w14:textFill>
            <w14:solidFill>
              <w14:srgbClr w14:val="000000"/>
            </w14:solidFill>
          </w14:textFill>
        </w:rPr>
      </w:pPr>
      <w:r>
        <w:rPr>
          <w:b/>
          <w:bCs/>
          <w:outline w:val="false"/>
          <w:color w:val="000000"/>
          <w:sz w:val="20"/>
          <w:szCs w:val="20"/>
          <w:u w:val="none" w:color="000000"/>
          <w:lang w:val="en-US"/>
          <w14:textFill>
            <w14:solidFill>
              <w14:srgbClr w14:val="000000"/>
            </w14:solidFill>
          </w14:textFill>
        </w:rPr>
        <w:t>1. cmp (</w:t>
      </w:r>
      <w:r>
        <w:rPr>
          <w:b/>
          <w:bCs/>
          <w:outline w:val="false"/>
          <w:color w:val="000000"/>
          <w:sz w:val="20"/>
          <w:szCs w:val="20"/>
          <w:u w:val="none" w:color="000000"/>
          <w:lang w:val="ru-RU"/>
          <w14:textFill>
            <w14:solidFill>
              <w14:srgbClr w14:val="000000"/>
            </w14:solidFill>
          </w14:textFill>
        </w:rPr>
        <w:t>сравнение размеров файлов</w:t>
      </w:r>
      <w:r>
        <w:rPr>
          <w:b/>
          <w:bCs/>
          <w:outline w:val="false"/>
          <w:color w:val="000000"/>
          <w:sz w:val="20"/>
          <w:szCs w:val="20"/>
          <w:u w:val="none" w:color="000000"/>
          <w:lang w:val="en-US"/>
          <w14:textFill>
            <w14:solidFill>
              <w14:srgbClr w14:val="000000"/>
            </w14:solidFill>
          </w14:textFill>
        </w:rPr>
        <w:t>)</w:t>
      </w:r>
    </w:p>
    <w:p>
      <w:pPr>
        <w:pStyle w:val="Normal"/>
        <w:tabs>
          <w:tab w:val="clear" w:pos="720"/>
          <w:tab w:val="left" w:pos="360" w:leader="none"/>
        </w:tabs>
        <w:spacing w:lineRule="auto" w:line="218"/>
        <w:ind w:left="270" w:right="0" w:firstLine="57"/>
        <w:rPr>
          <w:sz w:val="20"/>
          <w:szCs w:val="20"/>
        </w:rPr>
      </w:pPr>
      <w:r>
        <w:rPr>
          <w:rFonts w:eastAsia="Times New Roman" w:cs="Times New Roman"/>
          <w:sz w:val="20"/>
          <w:szCs w:val="20"/>
          <w:u w:val="none" w:color="000000"/>
          <w:lang w:val="en-US"/>
        </w:rPr>
        <w:t>(base) bradvurt@bradvurt-GL553VD:~$ cmp file1.txt file2.txt</w:t>
      </w:r>
    </w:p>
    <w:p>
      <w:pPr>
        <w:pStyle w:val="Normal"/>
        <w:tabs>
          <w:tab w:val="clear" w:pos="720"/>
          <w:tab w:val="left" w:pos="360" w:leader="none"/>
        </w:tabs>
        <w:spacing w:lineRule="auto" w:line="218"/>
        <w:ind w:left="270" w:right="0" w:firstLine="57"/>
        <w:rPr>
          <w:sz w:val="20"/>
          <w:szCs w:val="20"/>
        </w:rPr>
      </w:pPr>
      <w:r>
        <w:rPr>
          <w:rFonts w:eastAsia="Times New Roman" w:cs="Times New Roman"/>
          <w:sz w:val="20"/>
          <w:szCs w:val="20"/>
          <w:u w:val="none" w:color="000000"/>
          <w:lang w:val="en-US"/>
        </w:rPr>
        <w:t>file1.txt file2.txt различаются: байт 1, строка 1</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270" w:right="0" w:firstLine="57"/>
        <w:jc w:val="left"/>
        <w:rPr>
          <w:rFonts w:ascii="Times New Roman" w:hAnsi="Times New Roman" w:eastAsia="Times New Roman" w:cs="Times New Roman"/>
          <w:b/>
          <w:b/>
          <w:bCs/>
          <w:sz w:val="20"/>
          <w:szCs w:val="20"/>
          <w:u w:val="none" w:color="000000"/>
          <w:del w:id="0" w:author="&lt;анонимный&gt;" w:date="2022-03-02T22:12:37Z"/>
        </w:rPr>
      </w:pPr>
      <w:r>
        <w:rPr>
          <w:rFonts w:ascii="Times New Roman" w:hAnsi="Times New Roman"/>
          <w:b/>
          <w:bCs/>
          <w:sz w:val="20"/>
          <w:szCs w:val="20"/>
          <w:u w:val="none" w:color="000000"/>
          <w:lang w:val="en-US"/>
        </w:rPr>
        <w:t>2. comm</w:t>
      </w:r>
      <w:r>
        <w:rPr>
          <w:rFonts w:ascii="Times New Roman" w:hAnsi="Times New Roman"/>
          <w:b/>
          <w:bCs/>
          <w:sz w:val="20"/>
          <w:szCs w:val="20"/>
          <w:u w:val="none" w:color="000000"/>
          <w:lang w:val="ru-RU"/>
        </w:rPr>
        <w:t xml:space="preserve"> (сравнение отсортированных строк файлов)</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270" w:right="0" w:firstLine="57"/>
        <w:jc w:val="left"/>
        <w:rPr>
          <w:rFonts w:ascii="Times New Roman" w:hAnsi="Times New Roman" w:eastAsia="Times New Roman" w:cs="Times New Roman"/>
          <w:ins w:id="2" w:author="&lt;анонимный&gt;" w:date="2022-03-02T22:12:38Z"/>
          <w:b/>
          <w:b/>
          <w:bCs/>
          <w:sz w:val="20"/>
          <w:szCs w:val="20"/>
          <w:u w:val="none" w:color="000000"/>
        </w:rPr>
      </w:pPr>
      <w:ins w:id="1" w:author="&lt;анонимный&gt;" w:date="2022-03-02T22:12:38Z">
        <w:r>
          <w:rPr>
            <w:rFonts w:eastAsia="Times New Roman" w:cs="Times New Roman" w:ascii="Times New Roman" w:hAnsi="Times New Roman"/>
            <w:b/>
            <w:bCs/>
            <w:sz w:val="20"/>
            <w:szCs w:val="20"/>
            <w:u w:val="none" w:color="000000"/>
          </w:rPr>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ins w:id="5" w:author="&lt;анонимный&gt;" w:date="2022-03-02T22:42:09Z"/>
          <w:b/>
          <w:b/>
          <w:bCs/>
          <w:sz w:val="20"/>
          <w:szCs w:val="20"/>
          <w:u w:val="none" w:color="000000"/>
        </w:rPr>
      </w:pPr>
      <w:del w:id="3" w:author="&lt;анонимный&gt;" w:date="2022-03-02T22:12:37Z">
        <w:r>
          <w:rPr>
            <w:rFonts w:eastAsia="Times New Roman" w:cs="Times New Roman" w:ascii="Times New Roman" w:hAnsi="Times New Roman"/>
            <w:sz w:val="20"/>
            <w:szCs w:val="20"/>
            <w:u w:val="none" w:color="000000"/>
            <w:lang w:val="en-US"/>
          </w:rPr>
          <w:delText>тся в трех столбцах: столб</w:delText>
        </w:r>
      </w:del>
      <w:ins w:id="4" w:author="&lt;анонимный&gt;" w:date="2022-03-02T22:42:09Z">
        <w:r>
          <w:rPr>
            <w:rFonts w:eastAsia="Times New Roman" w:cs="Times New Roman" w:ascii="Times New Roman" w:hAnsi="Times New Roman"/>
            <w:b w:val="false"/>
            <w:bCs w:val="false"/>
            <w:sz w:val="20"/>
            <w:szCs w:val="20"/>
            <w:u w:val="none" w:color="000000"/>
            <w:lang w:val="en-US"/>
          </w:rPr>
          <w:t>(base) bradvurt@bradvurt-GL553VD:~$ comm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7" w:author="&lt;анонимный&gt;" w:date="2022-03-02T22:42:09Z"/>
        </w:rPr>
      </w:pPr>
      <w:ins w:id="6" w:author="&lt;анонимный&gt;" w:date="2022-03-02T22:42:09Z">
        <w:r>
          <w:rPr>
            <w:rFonts w:eastAsia="Times New Roman" w:cs="Times New Roman" w:ascii="Times New Roman" w:hAnsi="Times New Roman"/>
            <w:b w:val="false"/>
            <w:bCs w:val="false"/>
            <w:sz w:val="20"/>
            <w:szCs w:val="20"/>
            <w:u w:val="none" w:color="000000"/>
            <w:lang w:val="en-US"/>
          </w:rPr>
          <w:tab/>
          <w:tab/>
          <w:t>aa</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9" w:author="&lt;анонимный&gt;" w:date="2022-03-02T22:42:09Z"/>
        </w:rPr>
      </w:pPr>
      <w:ins w:id="8" w:author="&lt;анонимный&gt;" w:date="2022-03-02T22:42:09Z">
        <w:r>
          <w:rPr>
            <w:rFonts w:eastAsia="Times New Roman" w:cs="Times New Roman" w:ascii="Times New Roman" w:hAnsi="Times New Roman"/>
            <w:b w:val="false"/>
            <w:bCs w:val="false"/>
            <w:sz w:val="20"/>
            <w:szCs w:val="20"/>
            <w:u w:val="none" w:color="000000"/>
            <w:lang w:val="en-US"/>
          </w:rPr>
          <w:t>bb</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b w:val="false"/>
          <w:b w:val="false"/>
          <w:bCs w:val="false"/>
          <w:ins w:id="11" w:author="&lt;анонимный&gt;" w:date="2022-03-02T22:42:09Z"/>
        </w:rPr>
      </w:pPr>
      <w:ins w:id="10" w:author="&lt;анонимный&gt;" w:date="2022-03-02T22:42:09Z">
        <w:r>
          <w:rPr>
            <w:rFonts w:eastAsia="Times New Roman" w:cs="Times New Roman" w:ascii="Times New Roman" w:hAnsi="Times New Roman"/>
            <w:b w:val="false"/>
            <w:bCs w:val="false"/>
            <w:sz w:val="20"/>
            <w:szCs w:val="20"/>
            <w:u w:val="none" w:color="000000"/>
            <w:lang w:val="en-US"/>
          </w:rPr>
          <w:tab/>
          <w:tab/>
          <w:t>cc</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lang w:val="en-US"/>
          <w:del w:id="13" w:author="&lt;анонимный&gt;" w:date="2022-03-02T22:19:44Z"/>
        </w:rPr>
      </w:pPr>
      <w:ins w:id="12" w:author="&lt;анонимный&gt;" w:date="2022-03-02T22:42:09Z">
        <w:r>
          <w:rPr>
            <w:rFonts w:eastAsia="Times New Roman" w:cs="Times New Roman" w:ascii="Times New Roman" w:hAnsi="Times New Roman"/>
            <w:b w:val="false"/>
            <w:bCs w:val="false"/>
            <w:sz w:val="20"/>
            <w:szCs w:val="20"/>
            <w:u w:val="none" w:color="000000"/>
            <w:lang w:val="en-US"/>
          </w:rPr>
          <w:tab/>
          <w:t>ee</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lang w:val="en-US"/>
          <w:ins w:id="15" w:author="&lt;анонимный&gt;" w:date="2022-03-02T22:19:45Z"/>
        </w:rPr>
      </w:pPr>
      <w:ins w:id="14" w:author="&lt;анонимный&gt;" w:date="2022-03-02T22:19:45Z">
        <w:r>
          <w:rPr>
            <w:rFonts w:eastAsia="Times New Roman" w:cs="Times New Roman" w:ascii="Times New Roman" w:hAnsi="Times New Roman"/>
            <w:b/>
            <w:bCs/>
            <w:sz w:val="20"/>
            <w:szCs w:val="20"/>
            <w:u w:val="none" w:color="000000"/>
            <w:lang w:val="en-US"/>
          </w:rPr>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b/>
          <w:b/>
          <w:bCs/>
          <w:sz w:val="20"/>
          <w:szCs w:val="20"/>
          <w:u w:val="none" w:color="000000"/>
          <w:del w:id="16" w:author="&lt;анонимный&gt;" w:date="2022-03-02T22:19:27Z"/>
        </w:rPr>
      </w:pPr>
      <w:r>
        <w:rPr>
          <w:rFonts w:ascii="Times New Roman" w:hAnsi="Times New Roman"/>
          <w:b/>
          <w:bCs/>
          <w:sz w:val="20"/>
          <w:szCs w:val="20"/>
          <w:u w:val="none" w:color="000000"/>
          <w:lang w:val="en-US"/>
        </w:rPr>
        <w:t>3. wc (</w:t>
      </w:r>
      <w:r>
        <w:rPr>
          <w:rFonts w:ascii="Times New Roman" w:hAnsi="Times New Roman"/>
          <w:b/>
          <w:bCs/>
          <w:sz w:val="20"/>
          <w:szCs w:val="20"/>
          <w:u w:val="none" w:color="000000"/>
          <w:lang w:val="ru-RU"/>
        </w:rPr>
        <w:t>анализ содержания файлов)</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270" w:right="0" w:firstLine="57"/>
        <w:jc w:val="left"/>
        <w:rPr>
          <w:rFonts w:ascii="Times New Roman" w:hAnsi="Times New Roman" w:eastAsia="Times New Roman" w:cs="Times New Roman"/>
          <w:ins w:id="18" w:author="&lt;анонимный&gt;" w:date="2022-03-02T22:19:48Z"/>
          <w:b/>
          <w:b/>
          <w:bCs/>
          <w:sz w:val="20"/>
          <w:szCs w:val="20"/>
          <w:u w:val="none" w:color="000000"/>
        </w:rPr>
      </w:pPr>
      <w:ins w:id="17" w:author="&lt;анонимный&gt;" w:date="2022-03-02T22:19:48Z">
        <w:r>
          <w:rPr>
            <w:rFonts w:eastAsia="Times New Roman" w:cs="Times New Roman" w:ascii="Times New Roman" w:hAnsi="Times New Roman"/>
            <w:b/>
            <w:bCs/>
            <w:sz w:val="20"/>
            <w:szCs w:val="20"/>
            <w:u w:val="none" w:color="000000"/>
          </w:rPr>
        </w:r>
      </w:ins>
    </w:p>
    <w:p>
      <w:pPr>
        <w:pStyle w:val="Style21"/>
        <w:pageBreakBefore w:val="false"/>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2" w:author="&lt;анонимный&gt;" w:date="2022-03-02T22:18:52Z"/>
        </w:rPr>
      </w:pPr>
      <w:del w:id="19" w:author="&lt;анонимный&gt;" w:date="2022-03-02T22:19:27Z">
        <w:r>
          <w:rPr>
            <w:rFonts w:ascii="Times New Roman" w:hAnsi="Times New Roman"/>
            <w:b/>
            <w:bCs/>
            <w:sz w:val="20"/>
            <w:szCs w:val="20"/>
            <w:u w:val="none" w:color="000000"/>
            <w:lang w:val="ru-RU"/>
          </w:rPr>
          <w:delText xml:space="preserve">      </w:delText>
        </w:r>
      </w:del>
      <w:del w:id="20" w:author="&lt;анонимный&gt;" w:date="2022-03-02T22:19:27Z">
        <w:r>
          <w:rPr>
            <w:rFonts w:ascii="Times New Roman" w:hAnsi="Times New Roman"/>
            <w:sz w:val="20"/>
            <w:szCs w:val="20"/>
            <w:u w:val="none" w:color="000000"/>
            <w:lang w:val="ru-RU"/>
          </w:rPr>
          <w:delText xml:space="preserve"> </w:delText>
        </w:r>
      </w:del>
      <w:del w:id="21" w:author="&lt;анонимный&gt;" w:date="2022-03-02T22:18:52Z">
        <w:r>
          <w:rPr>
            <w:rFonts w:ascii="Times New Roman" w:hAnsi="Times New Roman"/>
            <w:sz w:val="20"/>
            <w:szCs w:val="20"/>
            <w:u w:val="none" w:color="000000"/>
            <w:lang w:val="en-US"/>
          </w:rPr>
          <w:delText>(base) denisfadeev@mbp-denis Downloads % wc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5" w:author="&lt;анонимный&gt;" w:date="2022-03-02T22:18:52Z"/>
        </w:rPr>
      </w:pPr>
      <w:del w:id="23" w:author="&lt;анонимный&gt;" w:date="2022-03-02T22:18:52Z">
        <w:r>
          <w:rPr>
            <w:rFonts w:ascii="Times New Roman" w:hAnsi="Times New Roman"/>
            <w:sz w:val="20"/>
            <w:szCs w:val="20"/>
            <w:u w:val="none" w:color="000000"/>
            <w:lang w:val="de-DE"/>
          </w:rPr>
          <w:delText xml:space="preserve">       </w:delText>
        </w:r>
      </w:del>
      <w:del w:id="24" w:author="&lt;анонимный&gt;" w:date="2022-03-02T22:18:52Z">
        <w:r>
          <w:rPr>
            <w:rFonts w:ascii="Times New Roman" w:hAnsi="Times New Roman"/>
            <w:sz w:val="20"/>
            <w:szCs w:val="20"/>
            <w:u w:val="none" w:color="000000"/>
            <w:lang w:val="de-DE"/>
          </w:rPr>
          <w:delText>2       6      27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8" w:author="&lt;анонимный&gt;" w:date="2022-03-02T22:18:52Z"/>
        </w:rPr>
      </w:pPr>
      <w:del w:id="26" w:author="&lt;анонимный&gt;" w:date="2022-03-02T22:18:52Z">
        <w:r>
          <w:rPr>
            <w:rFonts w:ascii="Times New Roman" w:hAnsi="Times New Roman"/>
            <w:sz w:val="20"/>
            <w:szCs w:val="20"/>
            <w:u w:val="none" w:color="000000"/>
            <w:lang w:val="ru-RU"/>
          </w:rPr>
          <w:delText xml:space="preserve">       </w:delText>
        </w:r>
      </w:del>
      <w:del w:id="27" w:author="&lt;анонимный&gt;" w:date="2022-03-02T22:18:52Z">
        <w:r>
          <w:rPr>
            <w:rFonts w:ascii="Times New Roman" w:hAnsi="Times New Roman"/>
            <w:sz w:val="20"/>
            <w:szCs w:val="20"/>
            <w:u w:val="none" w:color="000000"/>
            <w:lang w:val="en-US"/>
          </w:rPr>
          <w:delText>(base) denisfadeev@mbp-denis Downloads % wc *</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31" w:author="&lt;анонимный&gt;" w:date="2022-03-02T22:18:52Z"/>
        </w:rPr>
      </w:pPr>
      <w:del w:id="29" w:author="&lt;анонимный&gt;" w:date="2022-03-02T22:18:52Z">
        <w:r>
          <w:rPr>
            <w:rFonts w:ascii="Times New Roman" w:hAnsi="Times New Roman"/>
            <w:sz w:val="20"/>
            <w:szCs w:val="20"/>
            <w:u w:val="none" w:color="000000"/>
            <w:lang w:val="de-DE"/>
          </w:rPr>
          <w:delText xml:space="preserve">       </w:delText>
        </w:r>
      </w:del>
      <w:del w:id="30" w:author="&lt;анонимный&gt;" w:date="2022-03-02T22:18:52Z">
        <w:r>
          <w:rPr>
            <w:rFonts w:ascii="Times New Roman" w:hAnsi="Times New Roman"/>
            <w:sz w:val="20"/>
            <w:szCs w:val="20"/>
            <w:u w:val="none" w:color="000000"/>
            <w:lang w:val="de-DE"/>
          </w:rPr>
          <w:delText>2       2      12 file1.txt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34" w:author="&lt;анонимный&gt;" w:date="2022-03-02T22:18:52Z"/>
        </w:rPr>
      </w:pPr>
      <w:del w:id="32" w:author="&lt;анонимный&gt;" w:date="2022-03-02T22:18:52Z">
        <w:r>
          <w:rPr>
            <w:rFonts w:ascii="Times New Roman" w:hAnsi="Times New Roman"/>
            <w:sz w:val="20"/>
            <w:szCs w:val="20"/>
            <w:u w:val="none" w:color="000000"/>
            <w:lang w:val="de-DE"/>
          </w:rPr>
          <w:delText xml:space="preserve">       </w:delText>
        </w:r>
      </w:del>
      <w:del w:id="33" w:author="&lt;анонимный&gt;" w:date="2022-03-02T22:18:52Z">
        <w:r>
          <w:rPr>
            <w:rFonts w:ascii="Times New Roman" w:hAnsi="Times New Roman"/>
            <w:sz w:val="20"/>
            <w:szCs w:val="20"/>
            <w:u w:val="none" w:color="000000"/>
            <w:lang w:val="de-DE"/>
          </w:rPr>
          <w:delText>2       6      27 file2.txt</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40" w:author="&lt;анонимный&gt;" w:date="2022-03-02T22:18:52Z"/>
        </w:rPr>
      </w:pPr>
      <w:del w:id="35" w:author="&lt;анонимный&gt;" w:date="2022-03-02T22:18:52Z">
        <w:r>
          <w:rPr>
            <w:rFonts w:ascii="Times New Roman" w:hAnsi="Times New Roman"/>
            <w:sz w:val="20"/>
            <w:szCs w:val="20"/>
            <w:u w:val="none" w:color="000000"/>
            <w:lang w:val="ru-RU"/>
          </w:rPr>
          <w:delText xml:space="preserve">       </w:delText>
        </w:r>
      </w:del>
      <w:del w:id="36" w:author="&lt;анонимный&gt;" w:date="2022-03-02T22:18:52Z">
        <w:r>
          <w:rPr>
            <w:rFonts w:ascii="Times New Roman" w:hAnsi="Times New Roman"/>
            <w:sz w:val="20"/>
            <w:szCs w:val="20"/>
            <w:u w:val="none" w:color="000000"/>
          </w:rPr>
          <w:delText xml:space="preserve">wc: </w:delText>
        </w:r>
      </w:del>
      <w:del w:id="37" w:author="&lt;анонимный&gt;" w:date="2022-03-02T22:18:52Z">
        <w:r>
          <w:rPr>
            <w:rFonts w:ascii="Times New Roman" w:hAnsi="Times New Roman"/>
            <w:sz w:val="20"/>
            <w:szCs w:val="20"/>
            <w:u w:val="none" w:color="000000"/>
            <w:lang w:val="ru-RU"/>
          </w:rPr>
          <w:delText>лр</w:delText>
        </w:r>
      </w:del>
      <w:del w:id="38" w:author="&lt;анонимный&gt;" w:date="2022-03-02T22:18:52Z">
        <w:r>
          <w:rPr>
            <w:rFonts w:ascii="Times New Roman" w:hAnsi="Times New Roman"/>
            <w:sz w:val="20"/>
            <w:szCs w:val="20"/>
            <w:u w:val="none" w:color="000000"/>
          </w:rPr>
          <w:delText>-кп</w:delText>
        </w:r>
      </w:del>
      <w:del w:id="39" w:author="&lt;анонимный&gt;" w:date="2022-03-02T22:18:52Z">
        <w:r>
          <w:rPr>
            <w:rFonts w:ascii="Times New Roman" w:hAnsi="Times New Roman"/>
            <w:sz w:val="20"/>
            <w:szCs w:val="20"/>
            <w:u w:val="none" w:color="000000"/>
            <w:lang w:val="en-US"/>
          </w:rPr>
          <w:delText>: read: Is a directory</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46" w:author="&lt;анонимный&gt;" w:date="2022-03-02T22:18:52Z"/>
        </w:rPr>
      </w:pPr>
      <w:del w:id="41" w:author="&lt;анонимный&gt;" w:date="2022-03-02T22:18:52Z">
        <w:r>
          <w:rPr>
            <w:rFonts w:ascii="Times New Roman" w:hAnsi="Times New Roman"/>
            <w:sz w:val="20"/>
            <w:szCs w:val="20"/>
            <w:u w:val="none" w:color="000000"/>
          </w:rPr>
          <w:delText xml:space="preserve">     </w:delText>
        </w:r>
      </w:del>
      <w:del w:id="42" w:author="&lt;анонимный&gt;" w:date="2022-03-02T22:18:52Z">
        <w:r>
          <w:rPr>
            <w:rFonts w:ascii="Times New Roman" w:hAnsi="Times New Roman"/>
            <w:sz w:val="20"/>
            <w:szCs w:val="20"/>
            <w:u w:val="none" w:color="000000"/>
            <w:lang w:val="ru-RU"/>
          </w:rPr>
          <w:delText xml:space="preserve"> </w:delText>
        </w:r>
      </w:del>
      <w:del w:id="43" w:author="&lt;анонимный&gt;" w:date="2022-03-02T22:18:52Z">
        <w:r>
          <w:rPr>
            <w:rFonts w:ascii="Times New Roman" w:hAnsi="Times New Roman"/>
            <w:sz w:val="20"/>
            <w:szCs w:val="20"/>
            <w:u w:val="none" w:color="000000"/>
          </w:rPr>
          <w:delText xml:space="preserve">103     710   25740 </w:delText>
        </w:r>
      </w:del>
      <w:del w:id="44" w:author="&lt;анонимный&gt;" w:date="2022-03-02T22:18:52Z">
        <w:r>
          <w:rPr>
            <w:rFonts w:ascii="Times New Roman" w:hAnsi="Times New Roman"/>
            <w:sz w:val="20"/>
            <w:szCs w:val="20"/>
            <w:u w:val="none" w:color="000000"/>
            <w:lang w:val="ru-RU"/>
          </w:rPr>
          <w:delText>Фадеев Денис ЛР№</w:delText>
        </w:r>
      </w:del>
      <w:del w:id="45" w:author="&lt;анонимный&gt;" w:date="2022-03-02T22:18:52Z">
        <w:r>
          <w:rPr>
            <w:rFonts w:ascii="Times New Roman" w:hAnsi="Times New Roman"/>
            <w:sz w:val="20"/>
            <w:szCs w:val="20"/>
            <w:u w:val="none" w:color="000000"/>
          </w:rPr>
          <w:delText>13.docx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55" w:author="&lt;анонимный&gt;" w:date="2022-03-02T22:18:52Z"/>
        </w:rPr>
      </w:pPr>
      <w:del w:id="47" w:author="&lt;анонимный&gt;" w:date="2022-03-02T22:18:52Z">
        <w:r>
          <w:rPr>
            <w:rFonts w:ascii="Times New Roman" w:hAnsi="Times New Roman"/>
            <w:sz w:val="20"/>
            <w:szCs w:val="20"/>
            <w:u w:val="none" w:color="000000"/>
            <w:lang w:val="de-DE"/>
          </w:rPr>
          <w:delText xml:space="preserve">      </w:delText>
        </w:r>
      </w:del>
      <w:del w:id="48" w:author="&lt;анонимный&gt;" w:date="2022-03-02T22:18:52Z">
        <w:r>
          <w:rPr>
            <w:rFonts w:ascii="Times New Roman" w:hAnsi="Times New Roman"/>
            <w:sz w:val="20"/>
            <w:szCs w:val="20"/>
            <w:u w:val="none" w:color="000000"/>
            <w:lang w:val="de-DE"/>
          </w:rPr>
          <w:delText xml:space="preserve">76     544   21205 </w:delText>
        </w:r>
      </w:del>
      <w:del w:id="49" w:author="&lt;анонимный&gt;" w:date="2022-03-02T22:18:52Z">
        <w:r>
          <w:rPr>
            <w:rFonts w:ascii="Times New Roman" w:hAnsi="Times New Roman"/>
            <w:sz w:val="20"/>
            <w:szCs w:val="20"/>
            <w:u w:val="none" w:color="000000"/>
            <w:lang w:val="ru-RU"/>
          </w:rPr>
          <w:delText>Тезисы</w:delText>
        </w:r>
      </w:del>
      <w:del w:id="50" w:author="&lt;анонимный&gt;" w:date="2022-03-02T22:18:52Z">
        <w:r>
          <w:rPr>
            <w:rFonts w:ascii="Times New Roman" w:hAnsi="Times New Roman"/>
            <w:sz w:val="20"/>
            <w:szCs w:val="20"/>
            <w:u w:val="none" w:color="000000"/>
            <w:lang w:val="en-US"/>
          </w:rPr>
          <w:delText>_</w:delText>
        </w:r>
      </w:del>
      <w:del w:id="51" w:author="&lt;анонимный&gt;" w:date="2022-03-02T22:18:52Z">
        <w:r>
          <w:rPr>
            <w:rFonts w:ascii="Times New Roman" w:hAnsi="Times New Roman"/>
            <w:sz w:val="20"/>
            <w:szCs w:val="20"/>
            <w:u w:val="none" w:color="000000"/>
            <w:lang w:val="ru-RU"/>
          </w:rPr>
          <w:delText>Фадеев</w:delText>
        </w:r>
      </w:del>
      <w:del w:id="52" w:author="&lt;анонимный&gt;" w:date="2022-03-02T22:18:52Z">
        <w:r>
          <w:rPr>
            <w:rFonts w:ascii="Times New Roman" w:hAnsi="Times New Roman"/>
            <w:sz w:val="20"/>
            <w:szCs w:val="20"/>
            <w:u w:val="none" w:color="000000"/>
            <w:lang w:val="en-US"/>
          </w:rPr>
          <w:delText>_</w:delText>
        </w:r>
      </w:del>
      <w:del w:id="53" w:author="&lt;анонимный&gt;" w:date="2022-03-02T22:18:52Z">
        <w:r>
          <w:rPr>
            <w:rFonts w:ascii="Times New Roman" w:hAnsi="Times New Roman"/>
            <w:sz w:val="20"/>
            <w:szCs w:val="20"/>
            <w:u w:val="none" w:color="000000"/>
            <w:lang w:val="ru-RU"/>
          </w:rPr>
          <w:delText xml:space="preserve">ВВ </w:delText>
        </w:r>
      </w:del>
      <w:del w:id="54" w:author="&lt;анонимный&gt;" w:date="2022-03-02T22:18:52Z">
        <w:r>
          <w:rPr>
            <w:rFonts w:ascii="Times New Roman" w:hAnsi="Times New Roman"/>
            <w:sz w:val="20"/>
            <w:szCs w:val="20"/>
            <w:u w:val="none" w:color="000000"/>
          </w:rPr>
          <w:delText>(1).docx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64" w:author="&lt;анонимный&gt;" w:date="2022-03-02T22:18:52Z"/>
        </w:rPr>
      </w:pPr>
      <w:del w:id="56" w:author="&lt;анонимный&gt;" w:date="2022-03-02T22:18:52Z">
        <w:r>
          <w:rPr>
            <w:rFonts w:ascii="Times New Roman" w:hAnsi="Times New Roman"/>
            <w:sz w:val="20"/>
            <w:szCs w:val="20"/>
            <w:u w:val="none" w:color="000000"/>
            <w:lang w:val="de-DE"/>
          </w:rPr>
          <w:delText xml:space="preserve">      </w:delText>
        </w:r>
      </w:del>
      <w:del w:id="57" w:author="&lt;анонимный&gt;" w:date="2022-03-02T22:18:52Z">
        <w:r>
          <w:rPr>
            <w:rFonts w:ascii="Times New Roman" w:hAnsi="Times New Roman"/>
            <w:sz w:val="20"/>
            <w:szCs w:val="20"/>
            <w:u w:val="none" w:color="000000"/>
            <w:lang w:val="de-DE"/>
          </w:rPr>
          <w:delText xml:space="preserve">76     544   21205 </w:delText>
        </w:r>
      </w:del>
      <w:del w:id="58" w:author="&lt;анонимный&gt;" w:date="2022-03-02T22:18:52Z">
        <w:r>
          <w:rPr>
            <w:rFonts w:ascii="Times New Roman" w:hAnsi="Times New Roman"/>
            <w:sz w:val="20"/>
            <w:szCs w:val="20"/>
            <w:u w:val="none" w:color="000000"/>
            <w:lang w:val="ru-RU"/>
          </w:rPr>
          <w:delText>Тезисы</w:delText>
        </w:r>
      </w:del>
      <w:del w:id="59" w:author="&lt;анонимный&gt;" w:date="2022-03-02T22:18:52Z">
        <w:r>
          <w:rPr>
            <w:rFonts w:ascii="Times New Roman" w:hAnsi="Times New Roman"/>
            <w:sz w:val="20"/>
            <w:szCs w:val="20"/>
            <w:u w:val="none" w:color="000000"/>
            <w:lang w:val="en-US"/>
          </w:rPr>
          <w:delText>_</w:delText>
        </w:r>
      </w:del>
      <w:del w:id="60" w:author="&lt;анонимный&gt;" w:date="2022-03-02T22:18:52Z">
        <w:r>
          <w:rPr>
            <w:rFonts w:ascii="Times New Roman" w:hAnsi="Times New Roman"/>
            <w:sz w:val="20"/>
            <w:szCs w:val="20"/>
            <w:u w:val="none" w:color="000000"/>
            <w:lang w:val="ru-RU"/>
          </w:rPr>
          <w:delText>Фадеев</w:delText>
        </w:r>
      </w:del>
      <w:del w:id="61" w:author="&lt;анонимный&gt;" w:date="2022-03-02T22:18:52Z">
        <w:r>
          <w:rPr>
            <w:rFonts w:ascii="Times New Roman" w:hAnsi="Times New Roman"/>
            <w:sz w:val="20"/>
            <w:szCs w:val="20"/>
            <w:u w:val="none" w:color="000000"/>
            <w:lang w:val="en-US"/>
          </w:rPr>
          <w:delText>_</w:delText>
        </w:r>
      </w:del>
      <w:del w:id="62" w:author="&lt;анонимный&gt;" w:date="2022-03-02T22:18:52Z">
        <w:r>
          <w:rPr>
            <w:rFonts w:ascii="Times New Roman" w:hAnsi="Times New Roman"/>
            <w:sz w:val="20"/>
            <w:szCs w:val="20"/>
            <w:u w:val="none" w:color="000000"/>
            <w:lang w:val="ru-RU"/>
          </w:rPr>
          <w:delText>ВВ</w:delText>
        </w:r>
      </w:del>
      <w:del w:id="63" w:author="&lt;анонимный&gt;" w:date="2022-03-02T22:18:52Z">
        <w:r>
          <w:rPr>
            <w:rFonts w:ascii="Times New Roman" w:hAnsi="Times New Roman"/>
            <w:sz w:val="20"/>
            <w:szCs w:val="20"/>
            <w:u w:val="none" w:color="000000"/>
          </w:rPr>
          <w:delText>.docx</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70" w:author="&lt;анонимный&gt;" w:date="2022-03-02T22:18:52Z"/>
        </w:rPr>
      </w:pPr>
      <w:del w:id="65" w:author="&lt;анонимный&gt;" w:date="2022-03-02T22:18:52Z">
        <w:r>
          <w:rPr>
            <w:rFonts w:ascii="Times New Roman" w:hAnsi="Times New Roman"/>
            <w:sz w:val="20"/>
            <w:szCs w:val="20"/>
            <w:u w:val="none" w:color="000000"/>
          </w:rPr>
          <w:delText xml:space="preserve">    </w:delText>
        </w:r>
      </w:del>
      <w:del w:id="66" w:author="&lt;анонимный&gt;" w:date="2022-03-02T22:18:52Z">
        <w:r>
          <w:rPr>
            <w:rFonts w:ascii="Times New Roman" w:hAnsi="Times New Roman"/>
            <w:sz w:val="20"/>
            <w:szCs w:val="20"/>
            <w:u w:val="none" w:color="000000"/>
            <w:lang w:val="ru-RU"/>
          </w:rPr>
          <w:delText xml:space="preserve">  </w:delText>
        </w:r>
      </w:del>
      <w:del w:id="67" w:author="&lt;анонимный&gt;" w:date="2022-03-02T22:18:52Z">
        <w:r>
          <w:rPr>
            <w:rFonts w:ascii="Times New Roman" w:hAnsi="Times New Roman"/>
            <w:sz w:val="20"/>
            <w:szCs w:val="20"/>
            <w:u w:val="none" w:color="000000"/>
            <w:lang w:val="de-DE"/>
          </w:rPr>
          <w:delText xml:space="preserve">1182    7818  229913 </w:delText>
        </w:r>
      </w:del>
      <w:del w:id="68" w:author="&lt;анонимный&gt;" w:date="2022-03-02T22:18:52Z">
        <w:r>
          <w:rPr>
            <w:rFonts w:ascii="Times New Roman" w:hAnsi="Times New Roman"/>
            <w:sz w:val="20"/>
            <w:szCs w:val="20"/>
            <w:u w:val="none" w:color="000000"/>
            <w:lang w:val="ru-RU"/>
          </w:rPr>
          <w:delText xml:space="preserve">Практическаое занятие </w:delText>
        </w:r>
      </w:del>
      <w:del w:id="69" w:author="&lt;анонимный&gt;" w:date="2022-03-02T22:18:52Z">
        <w:r>
          <w:rPr>
            <w:rFonts w:ascii="Times New Roman" w:hAnsi="Times New Roman"/>
            <w:sz w:val="20"/>
            <w:szCs w:val="20"/>
            <w:u w:val="none" w:color="000000"/>
          </w:rPr>
          <w:delText>1.pdf</w:delText>
        </w:r>
      </w:del>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ins w:id="75" w:author="&lt;анонимный&gt;" w:date="2022-03-02T22:18:54Z"/>
          <w:sz w:val="20"/>
          <w:szCs w:val="20"/>
          <w:u w:val="none" w:color="000000"/>
        </w:rPr>
      </w:pPr>
      <w:del w:id="71" w:author="&lt;анонимный&gt;" w:date="2022-03-02T22:18:52Z">
        <w:r>
          <w:rPr>
            <w:rFonts w:ascii="Times New Roman" w:hAnsi="Times New Roman"/>
            <w:sz w:val="20"/>
            <w:szCs w:val="20"/>
            <w:u w:val="none" w:color="000000"/>
          </w:rPr>
          <w:delText xml:space="preserve">    </w:delText>
        </w:r>
      </w:del>
      <w:del w:id="72" w:author="&lt;анонимный&gt;" w:date="2022-03-02T22:18:52Z">
        <w:r>
          <w:rPr>
            <w:rFonts w:ascii="Times New Roman" w:hAnsi="Times New Roman"/>
            <w:sz w:val="20"/>
            <w:szCs w:val="20"/>
            <w:u w:val="none" w:color="000000"/>
            <w:lang w:val="ru-RU"/>
          </w:rPr>
          <w:delText xml:space="preserve">  </w:delText>
        </w:r>
      </w:del>
      <w:del w:id="73" w:author="&lt;анонимный&gt;" w:date="2022-03-02T22:18:52Z">
        <w:r>
          <w:rPr>
            <w:rFonts w:ascii="Times New Roman" w:hAnsi="Times New Roman"/>
            <w:sz w:val="20"/>
            <w:szCs w:val="20"/>
            <w:u w:val="none" w:color="000000"/>
            <w:lang w:val="de-DE"/>
          </w:rPr>
          <w:delText>1441    9624  298102 total</w:delText>
        </w:r>
      </w:del>
      <w:ins w:id="74" w:author="&lt;анонимный&gt;" w:date="2022-03-02T22:18:54Z">
        <w:r>
          <w:rPr>
            <w:rFonts w:eastAsia="Times New Roman" w:cs="Times New Roman" w:ascii="Times New Roman" w:hAnsi="Times New Roman"/>
            <w:sz w:val="20"/>
            <w:szCs w:val="20"/>
            <w:u w:val="none" w:color="000000"/>
            <w:lang w:val="de-DE"/>
          </w:rPr>
          <w:t xml:space="preserve">(base) bradvurt@bradvurt-GL553VD:~$ wc file1.txt </w:t>
        </w:r>
      </w:ins>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77" w:author="&lt;анонимный&gt;" w:date="2022-03-02T22:20:15Z"/>
        </w:rPr>
      </w:pPr>
      <w:ins w:id="76" w:author="&lt;анонимный&gt;" w:date="2022-03-02T22:18:54Z">
        <w:r>
          <w:rPr>
            <w:rFonts w:eastAsia="Times New Roman" w:cs="Times New Roman" w:ascii="Times New Roman" w:hAnsi="Times New Roman"/>
            <w:sz w:val="20"/>
            <w:szCs w:val="20"/>
            <w:u w:val="none" w:color="000000"/>
            <w:lang w:val="de-DE"/>
          </w:rPr>
          <w:t>3 3 9 file1.txt</w:t>
        </w:r>
      </w:ins>
    </w:p>
    <w:p>
      <w:pPr>
        <w:pStyle w:val="Style21"/>
        <w:widowControl/>
        <w:shd w:val="clear" w:color="auto" w:fill="auto"/>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del w:id="78" w:author="&lt;анонимный&gt;" w:date="2022-03-02T22:37:37Z"/>
        </w:rPr>
      </w:pPr>
      <w:r>
        <w:rPr>
          <w:rFonts w:ascii="Times New Roman" w:hAnsi="Times New Roman"/>
          <w:sz w:val="20"/>
          <w:szCs w:val="20"/>
          <w:u w:val="none" w:color="000000"/>
          <w:lang w:val="ru-RU"/>
        </w:rPr>
        <w:t xml:space="preserve">4. </w:t>
      </w:r>
      <w:r>
        <w:rPr>
          <w:rFonts w:ascii="Times New Roman" w:hAnsi="Times New Roman"/>
          <w:b/>
          <w:bCs/>
          <w:sz w:val="20"/>
          <w:szCs w:val="20"/>
          <w:u w:val="none" w:color="000000"/>
          <w:lang w:val="en-US"/>
        </w:rPr>
        <w:t>dd (</w:t>
      </w:r>
      <w:r>
        <w:rPr>
          <w:rFonts w:ascii="Times New Roman" w:hAnsi="Times New Roman"/>
          <w:b/>
          <w:bCs/>
          <w:sz w:val="20"/>
          <w:szCs w:val="20"/>
          <w:u w:val="none" w:color="000000"/>
          <w:lang w:val="ru-RU"/>
        </w:rPr>
        <w:t>копирование по-байтно данных</w:t>
      </w:r>
      <w:r>
        <w:rPr>
          <w:rFonts w:ascii="Times New Roman" w:hAnsi="Times New Roman"/>
          <w:b/>
          <w:bCs/>
          <w:sz w:val="20"/>
          <w:szCs w:val="20"/>
          <w:u w:val="none" w:color="000000"/>
          <w:lang w:val="en-US"/>
        </w:rPr>
        <w:t>)</w:t>
      </w:r>
    </w:p>
    <w:p>
      <w:pPr>
        <w:pStyle w:val="Style21"/>
        <w:tabs>
          <w:tab w:val="clear" w:pos="720"/>
          <w:tab w:val="left" w:pos="611"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80" w:author="&lt;анонимный&gt;" w:date="2022-03-02T22:37:38Z"/>
          <w:b/>
          <w:b/>
          <w:bCs/>
          <w:sz w:val="20"/>
          <w:szCs w:val="20"/>
          <w:u w:val="none" w:color="000000"/>
        </w:rPr>
      </w:pPr>
      <w:ins w:id="79" w:author="&lt;анонимный&gt;" w:date="2022-03-02T22:37:38Z">
        <w:r>
          <w:rPr>
            <w:rFonts w:eastAsia="Times New Roman" w:cs="Times New Roman" w:ascii="Times New Roman" w:hAnsi="Times New Roman"/>
            <w:b/>
            <w:bCs/>
            <w:sz w:val="20"/>
            <w:szCs w:val="20"/>
            <w:u w:val="none" w:color="000000"/>
          </w:rPr>
        </w:r>
      </w:ins>
    </w:p>
    <w:p>
      <w:pPr>
        <w:pStyle w:val="Style21"/>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87" w:author="&lt;анонимный&gt;" w:date="2022-03-02T22:37:30Z"/>
        </w:rPr>
      </w:pPr>
      <w:del w:id="81" w:author="&lt;анонимный&gt;" w:date="2022-03-02T22:31:56Z">
        <w:r>
          <w:rPr>
            <w:rFonts w:ascii="Times New Roman" w:hAnsi="Times New Roman"/>
            <w:sz w:val="20"/>
            <w:szCs w:val="20"/>
            <w:u w:val="none" w:color="000000"/>
            <w:lang w:val="en-US"/>
          </w:rPr>
          <w:delText>(base) denisfadeev@mbp-denis Downloads %</w:delText>
        </w:r>
      </w:del>
      <w:del w:id="82" w:author="&lt;анонимный&gt;" w:date="2022-03-02T22:37:30Z">
        <w:r>
          <w:rPr>
            <w:rFonts w:ascii="Times New Roman" w:hAnsi="Times New Roman"/>
            <w:sz w:val="20"/>
            <w:szCs w:val="20"/>
            <w:u w:val="none" w:color="000000"/>
            <w:lang w:val="en-US"/>
          </w:rPr>
          <w:delText xml:space="preserve"> dd if=file</w:delText>
        </w:r>
      </w:del>
      <w:del w:id="83" w:author="&lt;анонимный&gt;" w:date="2022-03-02T22:32:01Z">
        <w:r>
          <w:rPr>
            <w:rFonts w:ascii="Times New Roman" w:hAnsi="Times New Roman"/>
            <w:sz w:val="20"/>
            <w:szCs w:val="20"/>
            <w:u w:val="none" w:color="000000"/>
            <w:lang w:val="en-US"/>
          </w:rPr>
          <w:delText>2</w:delText>
        </w:r>
      </w:del>
      <w:del w:id="84" w:author="&lt;анонимный&gt;" w:date="2022-03-02T22:37:30Z">
        <w:r>
          <w:rPr>
            <w:rFonts w:ascii="Times New Roman" w:hAnsi="Times New Roman"/>
            <w:sz w:val="20"/>
            <w:szCs w:val="20"/>
            <w:u w:val="none" w:color="000000"/>
            <w:lang w:val="en-US"/>
          </w:rPr>
          <w:delText>.txt of=file</w:delText>
        </w:r>
      </w:del>
      <w:del w:id="85" w:author="&lt;анонимный&gt;" w:date="2022-03-02T22:32:04Z">
        <w:r>
          <w:rPr>
            <w:rFonts w:ascii="Times New Roman" w:hAnsi="Times New Roman"/>
            <w:sz w:val="20"/>
            <w:szCs w:val="20"/>
            <w:u w:val="none" w:color="000000"/>
            <w:lang w:val="en-US"/>
          </w:rPr>
          <w:delText>1</w:delText>
        </w:r>
      </w:del>
      <w:del w:id="86" w:author="&lt;анонимный&gt;" w:date="2022-03-02T22:37:30Z">
        <w:r>
          <w:rPr>
            <w:rFonts w:ascii="Times New Roman" w:hAnsi="Times New Roman"/>
            <w:sz w:val="20"/>
            <w:szCs w:val="20"/>
            <w:u w:val="none" w:color="000000"/>
            <w:lang w:val="en-US"/>
          </w:rPr>
          <w:delText>.txt</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89" w:author="&lt;анонимный&gt;" w:date="2022-03-02T22:37:30Z"/>
        </w:rPr>
      </w:pPr>
      <w:del w:id="88" w:author="&lt;анонимный&gt;" w:date="2022-03-02T22:37:30Z">
        <w:r>
          <w:rPr>
            <w:rFonts w:ascii="Times New Roman" w:hAnsi="Times New Roman"/>
            <w:sz w:val="20"/>
            <w:szCs w:val="20"/>
            <w:u w:val="none" w:color="000000"/>
            <w:lang w:val="en-US"/>
          </w:rPr>
          <w:delText>0+1 records in</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91" w:author="&lt;анонимный&gt;" w:date="2022-03-02T22:37:30Z"/>
        </w:rPr>
      </w:pPr>
      <w:del w:id="90" w:author="&lt;анонимный&gt;" w:date="2022-03-02T22:37:30Z">
        <w:r>
          <w:rPr>
            <w:rFonts w:ascii="Times New Roman" w:hAnsi="Times New Roman"/>
            <w:sz w:val="20"/>
            <w:szCs w:val="20"/>
            <w:u w:val="none" w:color="000000"/>
            <w:lang w:val="en-US"/>
          </w:rPr>
          <w:delText>0+1 records out</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ins w:id="94" w:author="&lt;анонимный&gt;" w:date="2022-03-02T22:37:30Z"/>
          <w:sz w:val="20"/>
          <w:szCs w:val="20"/>
          <w:u w:val="none" w:color="000000"/>
        </w:rPr>
      </w:pPr>
      <w:del w:id="92" w:author="&lt;анонимный&gt;" w:date="2022-03-02T22:37:30Z">
        <w:r>
          <w:rPr>
            <w:rFonts w:ascii="Times New Roman" w:hAnsi="Times New Roman"/>
            <w:sz w:val="20"/>
            <w:szCs w:val="20"/>
            <w:u w:val="none" w:color="000000"/>
            <w:lang w:val="en-US"/>
          </w:rPr>
          <w:delText>27 bytes transferred in 0.000077 secs (350607 bytes/sec)</w:delText>
        </w:r>
      </w:del>
      <w:ins w:id="93" w:author="&lt;анонимный&gt;" w:date="2022-03-02T22:37:30Z">
        <w:r>
          <w:rPr>
            <w:rFonts w:eastAsia="Times New Roman" w:cs="Times New Roman" w:ascii="Times New Roman" w:hAnsi="Times New Roman"/>
            <w:sz w:val="20"/>
            <w:szCs w:val="20"/>
            <w:u w:val="none" w:color="000000"/>
            <w:lang w:val="en-US"/>
          </w:rPr>
          <w:t>(base) bradvurt@bradvurt-GL553VD:~$ dd if=/home/bradvurt/file1.txt of=/home/bradvurt/Шаблоны/file2.txt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96" w:author="&lt;анонимный&gt;" w:date="2022-03-02T22:37:30Z"/>
          <w:sz w:val="20"/>
          <w:szCs w:val="20"/>
          <w:u w:val="none" w:color="000000"/>
        </w:rPr>
      </w:pPr>
      <w:ins w:id="95" w:author="&lt;анонимный&gt;" w:date="2022-03-02T22:37:30Z">
        <w:r>
          <w:rPr>
            <w:rFonts w:eastAsia="Times New Roman" w:cs="Times New Roman" w:ascii="Times New Roman" w:hAnsi="Times New Roman"/>
            <w:sz w:val="20"/>
            <w:szCs w:val="20"/>
            <w:u w:val="none" w:color="000000"/>
            <w:lang w:val="en-US"/>
          </w:rPr>
          <w:t>0+1 записей получено</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98" w:author="&lt;анонимный&gt;" w:date="2022-03-02T22:37:30Z"/>
          <w:sz w:val="20"/>
          <w:szCs w:val="20"/>
          <w:u w:val="none" w:color="000000"/>
        </w:rPr>
      </w:pPr>
      <w:ins w:id="97" w:author="&lt;анонимный&gt;" w:date="2022-03-02T22:37:30Z">
        <w:r>
          <w:rPr>
            <w:rFonts w:eastAsia="Times New Roman" w:cs="Times New Roman" w:ascii="Times New Roman" w:hAnsi="Times New Roman"/>
            <w:sz w:val="20"/>
            <w:szCs w:val="20"/>
            <w:u w:val="none" w:color="000000"/>
            <w:lang w:val="en-US"/>
          </w:rPr>
          <w:t>0+1 записей отправлено</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0" w:author="&lt;анонимный&gt;" w:date="2022-03-02T22:35:45Z"/>
        </w:rPr>
      </w:pPr>
      <w:ins w:id="99" w:author="&lt;анонимный&gt;" w:date="2022-03-02T22:37:30Z">
        <w:r>
          <w:rPr>
            <w:rFonts w:eastAsia="Times New Roman" w:cs="Times New Roman" w:ascii="Times New Roman" w:hAnsi="Times New Roman"/>
            <w:sz w:val="20"/>
            <w:szCs w:val="20"/>
            <w:u w:val="none" w:color="000000"/>
            <w:lang w:val="en-US"/>
          </w:rPr>
          <w:t>9 байт скопировано, 0,000615103 s, 14,6 kB/s</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5" w:author="&lt;анонимный&gt;" w:date="2022-03-02T22:35:43Z"/>
        </w:rPr>
      </w:pPr>
      <w:del w:id="101" w:author="&lt;анонимный&gt;" w:date="2022-03-02T22:34:03Z">
        <w:r>
          <w:rPr>
            <w:rFonts w:ascii="Times New Roman" w:hAnsi="Times New Roman"/>
            <w:sz w:val="20"/>
            <w:szCs w:val="20"/>
            <w:u w:val="none" w:color="000000"/>
            <w:lang w:val="en-US"/>
          </w:rPr>
          <w:delText>(base) denisfadeev@mbp-denis Downloads %</w:delText>
        </w:r>
      </w:del>
      <w:del w:id="102" w:author="&lt;анонимный&gt;" w:date="2022-03-02T22:35:43Z">
        <w:r>
          <w:rPr>
            <w:rFonts w:ascii="Times New Roman" w:hAnsi="Times New Roman"/>
            <w:sz w:val="20"/>
            <w:szCs w:val="20"/>
            <w:u w:val="none" w:color="000000"/>
            <w:lang w:val="en-US"/>
          </w:rPr>
          <w:delText xml:space="preserve"> cat file</w:delText>
        </w:r>
      </w:del>
      <w:del w:id="103" w:author="&lt;анонимный&gt;" w:date="2022-03-02T22:32:14Z">
        <w:r>
          <w:rPr>
            <w:rFonts w:ascii="Times New Roman" w:hAnsi="Times New Roman"/>
            <w:sz w:val="20"/>
            <w:szCs w:val="20"/>
            <w:u w:val="none" w:color="000000"/>
            <w:lang w:val="en-US"/>
          </w:rPr>
          <w:delText>1</w:delText>
        </w:r>
      </w:del>
      <w:del w:id="104" w:author="&lt;анонимный&gt;" w:date="2022-03-02T22:35:43Z">
        <w:r>
          <w:rPr>
            <w:rFonts w:ascii="Times New Roman" w:hAnsi="Times New Roman"/>
            <w:sz w:val="20"/>
            <w:szCs w:val="20"/>
            <w:u w:val="none" w:color="000000"/>
            <w:lang w:val="en-US"/>
          </w:rPr>
          <w:delText>.txt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08" w:author="&lt;анонимный&gt;" w:date="2022-03-02T22:35:43Z"/>
        </w:rPr>
      </w:pPr>
      <w:del w:id="106" w:author="&lt;анонимный&gt;" w:date="2022-03-02T22:35:43Z">
        <w:r>
          <w:rPr>
            <w:rFonts w:ascii="Times New Roman" w:hAnsi="Times New Roman"/>
            <w:sz w:val="20"/>
            <w:szCs w:val="20"/>
            <w:u w:val="none" w:color="000000"/>
            <w:lang w:val="en-US"/>
          </w:rPr>
          <w:delText xml:space="preserve">more words then in file </w:delText>
        </w:r>
      </w:del>
      <w:del w:id="107" w:author="&lt;анонимный&gt;" w:date="2022-03-02T22:32:10Z">
        <w:r>
          <w:rPr>
            <w:rFonts w:ascii="Times New Roman" w:hAnsi="Times New Roman"/>
            <w:sz w:val="20"/>
            <w:szCs w:val="20"/>
            <w:u w:val="none" w:color="000000"/>
            <w:lang w:val="en-US"/>
          </w:rPr>
          <w:delText>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5. </w:t>
      </w:r>
      <w:r>
        <w:rPr>
          <w:rFonts w:ascii="Times New Roman" w:hAnsi="Times New Roman"/>
          <w:b/>
          <w:bCs/>
          <w:sz w:val="20"/>
          <w:szCs w:val="20"/>
          <w:u w:val="none" w:color="000000"/>
          <w:lang w:val="en-US"/>
        </w:rPr>
        <w:t>diff (</w:t>
      </w:r>
      <w:r>
        <w:rPr>
          <w:rFonts w:ascii="Times New Roman" w:hAnsi="Times New Roman"/>
          <w:b/>
          <w:bCs/>
          <w:sz w:val="20"/>
          <w:szCs w:val="20"/>
          <w:u w:val="none" w:color="000000"/>
          <w:lang w:val="ru-RU"/>
        </w:rPr>
        <w:t>разница между файлами построчно</w:t>
      </w:r>
      <w:r>
        <w:rPr>
          <w:rFonts w:ascii="Times New Roman" w:hAnsi="Times New Roman"/>
          <w:b/>
          <w:bCs/>
          <w:sz w:val="20"/>
          <w:szCs w:val="20"/>
          <w:u w:val="none" w:color="000000"/>
          <w:lang w:val="en-US"/>
        </w:rPr>
        <w:t>)</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0" w:author="&lt;анонимный&gt;" w:date="2022-03-02T22:45:19Z"/>
        </w:rPr>
      </w:pPr>
      <w:del w:id="109" w:author="&lt;анонимный&gt;" w:date="2022-03-02T22:45:19Z">
        <w:r>
          <w:rPr>
            <w:rFonts w:ascii="Times New Roman" w:hAnsi="Times New Roman"/>
            <w:sz w:val="20"/>
            <w:szCs w:val="20"/>
            <w:u w:val="none" w:color="000000"/>
            <w:lang w:val="en-US"/>
          </w:rPr>
          <w:delText>(base) denisfadeev@mbp-denis Downloads % diff file1.txt file2.txt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2" w:author="&lt;анонимный&gt;" w:date="2022-03-02T22:45:19Z"/>
        </w:rPr>
      </w:pPr>
      <w:del w:id="111" w:author="&lt;анонимный&gt;" w:date="2022-03-02T22:45:19Z">
        <w:r>
          <w:rPr>
            <w:rFonts w:ascii="Times New Roman" w:hAnsi="Times New Roman"/>
            <w:sz w:val="20"/>
            <w:szCs w:val="20"/>
            <w:u w:val="none" w:color="000000"/>
          </w:rPr>
          <w:delText>1c1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4" w:author="&lt;анонимный&gt;" w:date="2022-03-02T22:45:19Z"/>
        </w:rPr>
      </w:pPr>
      <w:del w:id="113" w:author="&lt;анонимный&gt;" w:date="2022-03-02T22:45:19Z">
        <w:r>
          <w:rPr>
            <w:rFonts w:ascii="Times New Roman" w:hAnsi="Times New Roman"/>
            <w:sz w:val="20"/>
            <w:szCs w:val="20"/>
            <w:u w:val="none" w:color="000000"/>
            <w:lang w:val="en-US"/>
          </w:rPr>
          <w:delText>&lt; file1 text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6" w:author="&lt;анонимный&gt;" w:date="2022-03-02T22:45:19Z"/>
        </w:rPr>
      </w:pPr>
      <w:del w:id="115" w:author="&lt;анонимный&gt;" w:date="2022-03-02T22:45:19Z">
        <w:r>
          <w:rPr>
            <w:rFonts w:ascii="Times New Roman" w:hAnsi="Times New Roman"/>
            <w:sz w:val="20"/>
            <w:szCs w:val="20"/>
            <w:u w:val="none" w:color="000000"/>
            <w:lang w:val="en-US"/>
          </w:rPr>
          <w:delTe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18" w:author="&lt;анонимный&gt;" w:date="2022-03-02T22:45:19Z"/>
        </w:rPr>
      </w:pPr>
      <w:del w:id="117" w:author="&lt;анонимный&gt;" w:date="2022-03-02T22:45:19Z">
        <w:r>
          <w:rPr>
            <w:rFonts w:ascii="Times New Roman" w:hAnsi="Times New Roman"/>
            <w:sz w:val="20"/>
            <w:szCs w:val="20"/>
            <w:u w:val="none" w:color="000000"/>
            <w:lang w:val="en-US"/>
          </w:rPr>
          <w:delText>&gt; more words then in file 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0" w:author="&lt;анонимный&gt;" w:date="2022-03-02T22:45:19Z"/>
        </w:rPr>
      </w:pPr>
      <w:del w:id="119" w:author="&lt;анонимный&gt;" w:date="2022-03-02T22:45:19Z">
        <w:r>
          <w:rPr>
            <w:rFonts w:ascii="Times New Roman" w:hAnsi="Times New Roman"/>
            <w:sz w:val="20"/>
            <w:szCs w:val="20"/>
            <w:u w:val="none" w:color="000000"/>
            <w:lang w:val="en-US"/>
          </w:rPr>
          <w:delText>(base) denisfadeev@mbp-denis Downloads % diff file1.txt file2.txt -q</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2" w:author="&lt;анонимный&gt;" w:date="2022-03-02T22:45:19Z"/>
        </w:rPr>
      </w:pPr>
      <w:del w:id="121" w:author="&lt;анонимный&gt;" w:date="2022-03-02T22:45:19Z">
        <w:r>
          <w:rPr>
            <w:rFonts w:ascii="Times New Roman" w:hAnsi="Times New Roman"/>
            <w:sz w:val="20"/>
            <w:szCs w:val="20"/>
            <w:u w:val="none" w:color="000000"/>
            <w:lang w:val="en-US"/>
          </w:rPr>
          <w:delText>Files file1.txt and file2.txt differ</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4" w:author="&lt;анонимный&gt;" w:date="2022-03-02T22:45:19Z"/>
        </w:rPr>
      </w:pPr>
      <w:del w:id="123" w:author="&lt;анонимный&gt;" w:date="2022-03-02T22:45:19Z">
        <w:r>
          <w:rPr>
            <w:rFonts w:ascii="Times New Roman" w:hAnsi="Times New Roman"/>
            <w:sz w:val="20"/>
            <w:szCs w:val="20"/>
            <w:u w:val="none" w:color="000000"/>
            <w:lang w:val="en-US"/>
          </w:rPr>
          <w:delText>(base) denisfadeev@mbp-denis Downloads % diff file1.txt file2.txt -y</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126" w:author="&lt;анонимный&gt;" w:date="2022-03-02T22:45:19Z"/>
        </w:rPr>
      </w:pPr>
      <w:del w:id="125" w:author="&lt;анонимный&gt;" w:date="2022-03-02T22:45:19Z">
        <w:r>
          <w:rPr>
            <w:rFonts w:ascii="Times New Roman" w:hAnsi="Times New Roman"/>
            <w:sz w:val="20"/>
            <w:szCs w:val="20"/>
            <w:u w:val="none" w:color="000000"/>
            <w:lang w:val="de-DE"/>
          </w:rPr>
          <w:delText>file1 text</w:delText>
          <w:tab/>
          <w:tab/>
          <w:tab/>
          <w:tab/>
          <w:tab/>
          <w:tab/>
          <w:delText xml:space="preserve">      |</w:delText>
          <w:tab/>
          <w:delText>more words then in file 1</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28" w:author="&lt;анонимный&gt;" w:date="2022-03-02T22:45:22Z"/>
          <w:sz w:val="20"/>
          <w:szCs w:val="20"/>
          <w:u w:val="none" w:color="000000"/>
        </w:rPr>
      </w:pPr>
      <w:ins w:id="127" w:author="&lt;анонимный&gt;" w:date="2022-03-02T22:45:22Z">
        <w:r>
          <w:rPr>
            <w:rFonts w:eastAsia="Times New Roman" w:cs="Times New Roman" w:ascii="Times New Roman" w:hAnsi="Times New Roman"/>
            <w:sz w:val="20"/>
            <w:szCs w:val="20"/>
            <w:u w:val="none" w:color="000000"/>
          </w:rPr>
          <w:t>(base) bradvurt@bradvurt-GL553VD:~$ diff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0" w:author="&lt;анонимный&gt;" w:date="2022-03-02T22:45:22Z"/>
          <w:sz w:val="20"/>
          <w:szCs w:val="20"/>
          <w:u w:val="none" w:color="000000"/>
        </w:rPr>
      </w:pPr>
      <w:ins w:id="129" w:author="&lt;анонимный&gt;" w:date="2022-03-02T22:45:22Z">
        <w:r>
          <w:rPr>
            <w:rFonts w:eastAsia="Times New Roman" w:cs="Times New Roman" w:ascii="Times New Roman" w:hAnsi="Times New Roman"/>
            <w:sz w:val="20"/>
            <w:szCs w:val="20"/>
            <w:u w:val="none" w:color="000000"/>
          </w:rPr>
          <w:t>2d1</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2" w:author="&lt;анонимный&gt;" w:date="2022-03-02T22:45:22Z"/>
          <w:sz w:val="20"/>
          <w:szCs w:val="20"/>
          <w:u w:val="none" w:color="000000"/>
        </w:rPr>
      </w:pPr>
      <w:ins w:id="131" w:author="&lt;анонимный&gt;" w:date="2022-03-02T22:45:22Z">
        <w:r>
          <w:rPr>
            <w:rFonts w:eastAsia="Times New Roman" w:cs="Times New Roman" w:ascii="Times New Roman" w:hAnsi="Times New Roman"/>
            <w:sz w:val="20"/>
            <w:szCs w:val="20"/>
            <w:u w:val="none" w:color="000000"/>
          </w:rPr>
          <w:t>&lt; bb</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ins w:id="134" w:author="&lt;анонимный&gt;" w:date="2022-03-02T22:45:22Z"/>
          <w:sz w:val="20"/>
          <w:szCs w:val="20"/>
          <w:u w:val="none" w:color="000000"/>
        </w:rPr>
      </w:pPr>
      <w:ins w:id="133" w:author="&lt;анонимный&gt;" w:date="2022-03-02T22:45:22Z">
        <w:r>
          <w:rPr>
            <w:rFonts w:eastAsia="Times New Roman" w:cs="Times New Roman" w:ascii="Times New Roman" w:hAnsi="Times New Roman"/>
            <w:sz w:val="20"/>
            <w:szCs w:val="20"/>
            <w:u w:val="none" w:color="000000"/>
          </w:rPr>
          <w:t>3a3</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rPr>
      </w:pPr>
      <w:ins w:id="135" w:author="&lt;анонимный&gt;" w:date="2022-03-02T22:45:22Z">
        <w:r>
          <w:rPr>
            <w:rFonts w:eastAsia="Times New Roman" w:cs="Times New Roman" w:ascii="Times New Roman" w:hAnsi="Times New Roman"/>
            <w:sz w:val="20"/>
            <w:szCs w:val="20"/>
            <w:u w:val="none" w:color="000000"/>
          </w:rPr>
          <w:t>&gt; 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6. </w:t>
      </w:r>
      <w:r>
        <w:rPr>
          <w:rFonts w:ascii="Times New Roman" w:hAnsi="Times New Roman"/>
          <w:b/>
          <w:bCs/>
          <w:sz w:val="20"/>
          <w:szCs w:val="20"/>
          <w:u w:val="none" w:color="000000"/>
          <w:lang w:val="en-US"/>
        </w:rPr>
        <w:t>grep (</w:t>
      </w:r>
      <w:r>
        <w:rPr>
          <w:rFonts w:ascii="Times New Roman" w:hAnsi="Times New Roman"/>
          <w:b/>
          <w:bCs/>
          <w:sz w:val="20"/>
          <w:szCs w:val="20"/>
          <w:u w:val="none" w:color="000000"/>
          <w:lang w:val="ru-RU"/>
        </w:rPr>
        <w:t>поиск вхождений шаблона в файле</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36" w:author="&lt;анонимный&gt;" w:date="2022-03-02T22:45:56Z">
        <w:r>
          <w:rPr>
            <w:rFonts w:ascii="Times New Roman" w:hAnsi="Times New Roman"/>
            <w:sz w:val="20"/>
            <w:szCs w:val="20"/>
            <w:u w:val="none" w:color="000000"/>
            <w:lang w:val="en-US"/>
          </w:rPr>
          <w:delText>(base) denisfadeev@mbp-denis Downloads %</w:delText>
        </w:r>
      </w:del>
      <w:ins w:id="137" w:author="&lt;анонимный&gt;" w:date="2022-03-02T22:45:56Z">
        <w:r>
          <w:rPr>
            <w:rFonts w:eastAsia="Times New Roman" w:cs="Times New Roman" w:ascii="Times New Roman" w:hAnsi="Times New Roman"/>
            <w:sz w:val="20"/>
            <w:szCs w:val="20"/>
            <w:u w:val="none" w:color="000000"/>
            <w:lang w:val="en-US"/>
          </w:rPr>
          <w:t xml:space="preserve">(base) bradvurt@bradvurt-GL553VD:~$ </w:t>
        </w:r>
      </w:ins>
      <w:r>
        <w:rPr>
          <w:rFonts w:ascii="Times New Roman" w:hAnsi="Times New Roman"/>
          <w:sz w:val="20"/>
          <w:szCs w:val="20"/>
          <w:u w:val="none" w:color="000000"/>
          <w:lang w:val="en-US"/>
        </w:rPr>
        <w:t xml:space="preserve"> grep -n 'text'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38" w:author="&lt;анонимный&gt;" w:date="2022-03-02T22:49:20Z"/>
        </w:rPr>
      </w:pPr>
      <w:r>
        <w:rPr>
          <w:rFonts w:ascii="Times New Roman" w:hAnsi="Times New Roman"/>
          <w:sz w:val="20"/>
          <w:szCs w:val="20"/>
          <w:u w:val="none" w:color="000000"/>
        </w:rPr>
        <w:t>1:file1 text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7. </w:t>
      </w:r>
      <w:r>
        <w:rPr>
          <w:rFonts w:ascii="Times New Roman" w:hAnsi="Times New Roman"/>
          <w:b/>
          <w:bCs/>
          <w:sz w:val="20"/>
          <w:szCs w:val="20"/>
          <w:u w:val="none" w:color="000000"/>
          <w:lang w:val="en-US"/>
        </w:rPr>
        <w:t>join (</w:t>
      </w:r>
      <w:r>
        <w:rPr>
          <w:rFonts w:ascii="Times New Roman" w:hAnsi="Times New Roman"/>
          <w:b/>
          <w:bCs/>
          <w:sz w:val="20"/>
          <w:szCs w:val="20"/>
          <w:u w:val="none" w:color="000000"/>
          <w:lang w:val="ru-RU"/>
        </w:rPr>
        <w:t>объединение строк файлов</w:t>
      </w:r>
      <w:r>
        <w:rPr>
          <w:rFonts w:ascii="Times New Roman" w:hAnsi="Times New Roman"/>
          <w:b/>
          <w:bCs/>
          <w:sz w:val="20"/>
          <w:szCs w:val="20"/>
          <w:u w:val="none" w:color="000000"/>
          <w:lang w:val="en-US"/>
        </w:rPr>
        <w:t>)</w:t>
      </w:r>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0" w:author="&lt;анонимный&gt;" w:date="2022-03-02T22:51:35Z"/>
        </w:rPr>
      </w:pPr>
      <w:del w:id="139" w:author="&lt;анонимный&gt;" w:date="2022-03-02T22:51:35Z">
        <w:r>
          <w:rPr>
            <w:rFonts w:ascii="Times New Roman" w:hAnsi="Times New Roman"/>
            <w:sz w:val="20"/>
            <w:szCs w:val="20"/>
            <w:u w:val="none" w:color="000000"/>
            <w:lang w:val="en-US"/>
          </w:rPr>
          <w:delText>(base) denisfadeev@mbp-denis Downloads % join file1.txt file2.txt</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4" w:author="&lt;анонимный&gt;" w:date="2022-03-02T22:51:35Z"/>
        </w:rPr>
      </w:pPr>
      <w:del w:id="141" w:author="&lt;анонимный&gt;" w:date="2022-03-02T22:51:35Z">
        <w:r>
          <w:rPr>
            <w:rFonts w:ascii="Times New Roman" w:hAnsi="Times New Roman"/>
            <w:sz w:val="20"/>
            <w:szCs w:val="20"/>
            <w:u w:val="none" w:color="000000"/>
            <w:lang w:val="de-DE"/>
          </w:rPr>
          <w:delText xml:space="preserve">1 </w:delText>
        </w:r>
      </w:del>
      <w:del w:id="142" w:author="&lt;анонимный&gt;" w:date="2022-03-02T22:49:39Z">
        <w:r>
          <w:rPr>
            <w:rFonts w:ascii="Times New Roman" w:hAnsi="Times New Roman"/>
            <w:sz w:val="20"/>
            <w:szCs w:val="20"/>
            <w:u w:val="none" w:color="000000"/>
            <w:lang w:val="de-DE"/>
          </w:rPr>
          <w:delText>Protein</w:delText>
        </w:r>
      </w:del>
      <w:del w:id="143" w:author="&lt;анонимный&gt;" w:date="2022-03-02T22:51:35Z">
        <w:r>
          <w:rPr>
            <w:rFonts w:ascii="Times New Roman" w:hAnsi="Times New Roman"/>
            <w:sz w:val="20"/>
            <w:szCs w:val="20"/>
            <w:u w:val="none" w:color="000000"/>
            <w:lang w:val="de-DE"/>
          </w:rPr>
          <w:delText xml:space="preserve"> Cheese</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46" w:author="&lt;анонимный&gt;" w:date="2022-03-02T22:51:35Z"/>
        </w:rPr>
      </w:pPr>
      <w:del w:id="145" w:author="&lt;анонимный&gt;" w:date="2022-03-02T22:51:35Z">
        <w:r>
          <w:rPr>
            <w:rFonts w:ascii="Times New Roman" w:hAnsi="Times New Roman"/>
            <w:sz w:val="20"/>
            <w:szCs w:val="20"/>
            <w:u w:val="none" w:color="000000"/>
          </w:rPr>
          <w:delText>2 Carbohydrate Potato</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49" w:author="&lt;анонимный&gt;" w:date="2022-03-02T22:52:42Z"/>
          <w:sz w:val="20"/>
          <w:szCs w:val="20"/>
          <w:u w:val="none" w:color="000000"/>
        </w:rPr>
      </w:pPr>
      <w:del w:id="147" w:author="&lt;анонимный&gt;" w:date="2022-03-02T22:51:35Z">
        <w:r>
          <w:rPr>
            <w:rFonts w:ascii="Times New Roman" w:hAnsi="Times New Roman"/>
            <w:sz w:val="20"/>
            <w:szCs w:val="20"/>
            <w:u w:val="none" w:color="000000"/>
            <w:lang w:val="en-US"/>
          </w:rPr>
          <w:delText>3 Fat Butter</w:delText>
        </w:r>
      </w:del>
      <w:ins w:id="148" w:author="&lt;анонимный&gt;" w:date="2022-03-02T22:52:42Z">
        <w:r>
          <w:rPr>
            <w:rFonts w:eastAsia="Times New Roman" w:cs="Times New Roman" w:ascii="Times New Roman" w:hAnsi="Times New Roman"/>
            <w:sz w:val="20"/>
            <w:szCs w:val="20"/>
            <w:u w:val="none" w:color="000000"/>
            <w:lang w:val="en-US"/>
          </w:rPr>
          <w:t>(base) bradvurt@bradvurt-GL553VD:~$ join file1.txt file2.txt</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51" w:author="&lt;анонимный&gt;" w:date="2022-03-02T22:52:42Z"/>
          <w:sz w:val="20"/>
          <w:szCs w:val="20"/>
          <w:u w:val="none" w:color="000000"/>
        </w:rPr>
      </w:pPr>
      <w:ins w:id="150" w:author="&lt;анонимный&gt;" w:date="2022-03-02T22:52:42Z">
        <w:r>
          <w:rPr>
            <w:rFonts w:eastAsia="Times New Roman" w:cs="Times New Roman" w:ascii="Times New Roman" w:hAnsi="Times New Roman"/>
            <w:sz w:val="20"/>
            <w:szCs w:val="20"/>
            <w:u w:val="none" w:color="000000"/>
            <w:lang w:val="en-US"/>
          </w:rPr>
          <w:t>1 aa aa</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ins w:id="153" w:author="&lt;анонимный&gt;" w:date="2022-03-02T22:52:42Z"/>
          <w:sz w:val="20"/>
          <w:szCs w:val="20"/>
          <w:u w:val="none" w:color="000000"/>
        </w:rPr>
      </w:pPr>
      <w:ins w:id="152" w:author="&lt;анонимный&gt;" w:date="2022-03-02T22:52:42Z">
        <w:r>
          <w:rPr>
            <w:rFonts w:eastAsia="Times New Roman" w:cs="Times New Roman" w:ascii="Times New Roman" w:hAnsi="Times New Roman"/>
            <w:sz w:val="20"/>
            <w:szCs w:val="20"/>
            <w:u w:val="none" w:color="000000"/>
            <w:lang w:val="en-US"/>
          </w:rPr>
          <w:t>2 bb cc</w:t>
        </w:r>
      </w:ins>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ins w:id="154" w:author="&lt;анонимный&gt;" w:date="2022-03-02T22:52:42Z">
        <w:r>
          <w:rPr>
            <w:rFonts w:eastAsia="Times New Roman" w:cs="Times New Roman" w:ascii="Times New Roman" w:hAnsi="Times New Roman"/>
            <w:sz w:val="20"/>
            <w:szCs w:val="20"/>
            <w:u w:val="none" w:color="000000"/>
            <w:lang w:val="en-US"/>
          </w:rPr>
          <w:t>3 cc 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55" w:author="&lt;анонимный&gt;" w:date="2022-03-02T22:54:20Z">
        <w:r>
          <w:rPr>
            <w:rFonts w:ascii="Times New Roman" w:hAnsi="Times New Roman"/>
            <w:sz w:val="20"/>
            <w:szCs w:val="20"/>
            <w:u w:val="none" w:color="000000"/>
            <w:lang w:val="en-US"/>
          </w:rPr>
          <w:delText>(base) denisfadeev@mbp-denis Downloads %</w:delText>
        </w:r>
      </w:del>
      <w:ins w:id="156" w:author="&lt;анонимный&gt;" w:date="2022-03-02T22:54:2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de-DE"/>
        </w:rPr>
        <w:t xml:space="preserve">1 </w:t>
      </w:r>
      <w:del w:id="157" w:author="&lt;анонимный&gt;" w:date="2022-03-02T22:52:58Z">
        <w:r>
          <w:rPr>
            <w:rFonts w:ascii="Times New Roman" w:hAnsi="Times New Roman"/>
            <w:sz w:val="20"/>
            <w:szCs w:val="20"/>
            <w:u w:val="none" w:color="000000"/>
            <w:lang w:val="de-DE"/>
          </w:rPr>
          <w:delText>Protein</w:delText>
        </w:r>
      </w:del>
      <w:ins w:id="158" w:author="&lt;анонимный&gt;" w:date="2022-03-02T22:52:5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de-DE" w:eastAsia="zh-CN" w:bidi="hi-IN"/>
            <w14:textOutline>
              <w14:noFill/>
            </w14:textOutline>
            <w14:textFill>
              <w14:solidFill>
                <w14:srgbClr w14:val="000000"/>
              </w14:solidFill>
            </w14:textFill>
          </w:rPr>
          <w:t>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2 </w:t>
      </w:r>
      <w:del w:id="159" w:author="&lt;анонимный&gt;" w:date="2022-03-02T22:53:02Z">
        <w:r>
          <w:rPr>
            <w:rFonts w:ascii="Times New Roman" w:hAnsi="Times New Roman"/>
            <w:sz w:val="20"/>
            <w:szCs w:val="20"/>
            <w:u w:val="none" w:color="000000"/>
          </w:rPr>
          <w:delText>Carbohydrate</w:delText>
        </w:r>
      </w:del>
      <w:ins w:id="160" w:author="&lt;анонимный&gt;" w:date="2022-03-02T22:53:0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bb</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3 </w:t>
      </w:r>
      <w:del w:id="161" w:author="&lt;анонимный&gt;" w:date="2022-03-02T22:53:03Z">
        <w:r>
          <w:rPr>
            <w:rFonts w:ascii="Times New Roman" w:hAnsi="Times New Roman"/>
            <w:sz w:val="20"/>
            <w:szCs w:val="20"/>
            <w:u w:val="none" w:color="000000"/>
          </w:rPr>
          <w:delText>Fat</w:delText>
        </w:r>
      </w:del>
      <w:ins w:id="162" w:author="&lt;анонимный&gt;" w:date="2022-03-02T22:53: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63" w:author="&lt;анонимный&gt;" w:date="2022-03-02T22:54:23Z">
        <w:r>
          <w:rPr>
            <w:rFonts w:ascii="Times New Roman" w:hAnsi="Times New Roman"/>
            <w:sz w:val="20"/>
            <w:szCs w:val="20"/>
            <w:u w:val="none" w:color="000000"/>
            <w:lang w:val="en-US"/>
          </w:rPr>
          <w:delText>(base) denisfadeev@mbp-denis Downloads %</w:delText>
        </w:r>
      </w:del>
      <w:ins w:id="164" w:author="&lt;анонимный&gt;" w:date="2022-03-02T22:54:23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file2.txt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 xml:space="preserve">1 </w:t>
      </w:r>
      <w:del w:id="165" w:author="&lt;анонимный&gt;" w:date="2022-03-02T22:53:05Z">
        <w:r>
          <w:rPr>
            <w:rFonts w:ascii="Times New Roman" w:hAnsi="Times New Roman"/>
            <w:sz w:val="20"/>
            <w:szCs w:val="20"/>
            <w:u w:val="none" w:color="000000"/>
          </w:rPr>
          <w:delText>Cheese</w:delText>
        </w:r>
      </w:del>
      <w:ins w:id="166" w:author="&lt;анонимный&gt;" w:date="2022-03-02T22:53:0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aa</w:t>
        </w:r>
      </w:ins>
      <w:r>
        <w:rPr>
          <w:rFonts w:ascii="Times New Roman" w:hAnsi="Times New Roman"/>
          <w:sz w:val="20"/>
          <w:szCs w:val="20"/>
          <w:u w:val="none" w:color="000000"/>
        </w:rPr>
        <w:t xml:space="preserve">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 xml:space="preserve">2 </w:t>
      </w:r>
      <w:del w:id="167" w:author="&lt;анонимный&gt;" w:date="2022-03-02T22:53:07Z">
        <w:r>
          <w:rPr>
            <w:rFonts w:ascii="Times New Roman" w:hAnsi="Times New Roman"/>
            <w:sz w:val="20"/>
            <w:szCs w:val="20"/>
            <w:u w:val="none" w:color="000000"/>
            <w:lang w:val="it-IT"/>
          </w:rPr>
          <w:delText>Potato</w:delText>
        </w:r>
      </w:del>
      <w:ins w:id="168" w:author="&lt;анонимный&gt;" w:date="2022-03-02T22:53:0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71" w:author="&lt;анонимный&gt;" w:date="2022-03-02T22:53:10Z"/>
        </w:rPr>
      </w:pPr>
      <w:r>
        <w:rPr>
          <w:rFonts w:ascii="Times New Roman" w:hAnsi="Times New Roman"/>
          <w:sz w:val="20"/>
          <w:szCs w:val="20"/>
          <w:u w:val="none" w:color="000000"/>
          <w:lang w:val="en-US"/>
        </w:rPr>
        <w:t xml:space="preserve">3 </w:t>
      </w:r>
      <w:del w:id="169" w:author="&lt;анонимный&gt;" w:date="2022-03-02T22:53:08Z">
        <w:r>
          <w:rPr>
            <w:rFonts w:ascii="Times New Roman" w:hAnsi="Times New Roman"/>
            <w:sz w:val="20"/>
            <w:szCs w:val="20"/>
            <w:u w:val="none" w:color="000000"/>
            <w:lang w:val="en-US"/>
          </w:rPr>
          <w:delText>Butter</w:delText>
        </w:r>
      </w:del>
      <w:ins w:id="170" w:author="&lt;анонимный&gt;" w:date="2022-03-02T22:53:0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8. </w:t>
      </w:r>
      <w:r>
        <w:rPr>
          <w:rFonts w:ascii="Times New Roman" w:hAnsi="Times New Roman"/>
          <w:b/>
          <w:bCs/>
          <w:sz w:val="20"/>
          <w:szCs w:val="20"/>
          <w:u w:val="none" w:color="000000"/>
          <w:lang w:val="en-US"/>
        </w:rPr>
        <w:t>sort (</w:t>
      </w:r>
      <w:r>
        <w:rPr>
          <w:rFonts w:ascii="Times New Roman" w:hAnsi="Times New Roman"/>
          <w:b/>
          <w:bCs/>
          <w:sz w:val="20"/>
          <w:szCs w:val="20"/>
          <w:u w:val="none" w:color="000000"/>
          <w:lang w:val="ru-RU"/>
        </w:rPr>
        <w:t>сортировка строк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2" w:author="&lt;анонимный&gt;" w:date="2022-03-02T22:54:45Z">
        <w:r>
          <w:rPr>
            <w:rFonts w:ascii="Times New Roman" w:hAnsi="Times New Roman"/>
            <w:sz w:val="20"/>
            <w:szCs w:val="20"/>
            <w:u w:val="none" w:color="000000"/>
            <w:lang w:val="en-US"/>
          </w:rPr>
          <w:delText>(base) denisfadeev@mbp-denis Downloads %</w:delText>
        </w:r>
      </w:del>
      <w:ins w:id="173" w:author="&lt;анонимный&gt;" w:date="2022-03-02T22:54:45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4" w:author="&lt;анонимный&gt;" w:date="2022-03-02T22:53:48Z">
        <w:r>
          <w:rPr>
            <w:rFonts w:ascii="Times New Roman" w:hAnsi="Times New Roman"/>
            <w:sz w:val="20"/>
            <w:szCs w:val="20"/>
            <w:u w:val="none" w:color="000000"/>
          </w:rPr>
          <w:delText>computer</w:delText>
        </w:r>
      </w:del>
      <w:ins w:id="175" w:author="&lt;анонимный&gt;" w:date="2022-03-02T22:53:4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6" w:author="&lt;анонимный&gt;" w:date="2022-03-02T22:53:50Z">
        <w:r>
          <w:rPr>
            <w:rFonts w:ascii="Times New Roman" w:hAnsi="Times New Roman"/>
            <w:sz w:val="20"/>
            <w:szCs w:val="20"/>
            <w:u w:val="none" w:color="000000"/>
            <w:lang w:val="en-US"/>
          </w:rPr>
          <w:delText>mouse</w:delText>
        </w:r>
      </w:del>
      <w:ins w:id="177" w:author="&lt;анонимный&gt;" w:date="2022-03-02T22:53:50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f</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78" w:author="&lt;анонимный&gt;" w:date="2022-03-02T22:53:52Z">
        <w:r>
          <w:rPr>
            <w:rFonts w:ascii="Times New Roman" w:hAnsi="Times New Roman"/>
            <w:sz w:val="20"/>
            <w:szCs w:val="20"/>
            <w:u w:val="none" w:color="000000"/>
          </w:rPr>
          <w:delText>LAPTOP</w:delText>
        </w:r>
      </w:del>
      <w:ins w:id="179" w:author="&lt;анонимный&gt;" w:date="2022-03-02T22:53:5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0" w:author="&lt;анонимный&gt;" w:date="2022-03-02T22:53:54Z">
        <w:r>
          <w:rPr>
            <w:rFonts w:ascii="Times New Roman" w:hAnsi="Times New Roman"/>
            <w:sz w:val="20"/>
            <w:szCs w:val="20"/>
            <w:u w:val="none" w:color="000000"/>
            <w:lang w:val="nl-NL"/>
          </w:rPr>
          <w:delText>data</w:delText>
        </w:r>
      </w:del>
      <w:ins w:id="181" w:author="&lt;анонимный&gt;" w:date="2022-03-02T22:53:5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x</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2" w:author="&lt;анонимный&gt;" w:date="2022-03-02T22:54:02Z">
        <w:r>
          <w:rPr>
            <w:rFonts w:ascii="Times New Roman" w:hAnsi="Times New Roman"/>
            <w:sz w:val="20"/>
            <w:szCs w:val="20"/>
            <w:u w:val="none" w:color="000000"/>
            <w:lang w:val="nl-NL"/>
          </w:rPr>
          <w:delText>RedHat</w:delText>
        </w:r>
      </w:del>
      <w:ins w:id="183" w:author="&lt;анонимный&gt;" w:date="2022-03-02T22:54:02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186" w:author="&lt;анонимный&gt;" w:date="2022-03-02T22:54:06Z"/>
        </w:rPr>
      </w:pPr>
      <w:del w:id="184" w:author="&lt;анонимный&gt;" w:date="2022-03-02T22:53:57Z">
        <w:r>
          <w:rPr>
            <w:rFonts w:ascii="Times New Roman" w:hAnsi="Times New Roman"/>
            <w:sz w:val="20"/>
            <w:szCs w:val="20"/>
            <w:u w:val="none" w:color="000000"/>
          </w:rPr>
          <w:delText>laptop</w:delText>
        </w:r>
      </w:del>
      <w:ins w:id="185" w:author="&lt;анонимный&gt;" w:date="2022-03-02T22:53:5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q</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188" w:author="&lt;анонимный&gt;" w:date="2022-03-02T22:54:06Z"/>
        </w:rPr>
      </w:pPr>
      <w:del w:id="187" w:author="&lt;анонимный&gt;" w:date="2022-03-02T22:54:06Z">
        <w:r>
          <w:rPr>
            <w:rFonts w:ascii="Times New Roman" w:hAnsi="Times New Roman"/>
            <w:sz w:val="20"/>
            <w:szCs w:val="20"/>
            <w:u w:val="none" w:color="000000"/>
            <w:lang w:val="it-IT"/>
          </w:rPr>
          <w:delText>debian</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89" w:author="&lt;анонимный&gt;" w:date="2022-03-02T22:54:06Z">
        <w:r>
          <w:rPr>
            <w:rFonts w:ascii="Times New Roman" w:hAnsi="Times New Roman"/>
            <w:sz w:val="20"/>
            <w:szCs w:val="20"/>
            <w:u w:val="none" w:color="000000"/>
          </w:rPr>
          <w:delText>laptop</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0" w:author="&lt;анонимный&gt;" w:date="2022-03-02T22:54:50Z">
        <w:r>
          <w:rPr>
            <w:rFonts w:ascii="Times New Roman" w:hAnsi="Times New Roman"/>
            <w:sz w:val="20"/>
            <w:szCs w:val="20"/>
            <w:u w:val="none" w:color="000000"/>
            <w:lang w:val="en-US"/>
          </w:rPr>
          <w:delText>(base) denisfadeev@mbp-denis Downloads %</w:delText>
        </w:r>
      </w:del>
      <w:ins w:id="191" w:author="&lt;анонимный&gt;" w:date="2022-03-02T22:54:5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sort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2" w:author="&lt;анонимный&gt;" w:date="2022-03-02T22:54:53Z">
        <w:r>
          <w:rPr>
            <w:rFonts w:ascii="Times New Roman" w:hAnsi="Times New Roman"/>
            <w:sz w:val="20"/>
            <w:szCs w:val="20"/>
            <w:u w:val="none" w:color="000000"/>
          </w:rPr>
          <w:delText>LAPTOP</w:delText>
        </w:r>
      </w:del>
      <w:ins w:id="193" w:author="&lt;анонимный&gt;" w:date="2022-03-02T22:54:5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4" w:author="&lt;анонимный&gt;" w:date="2022-03-02T22:54:54Z">
        <w:r>
          <w:rPr>
            <w:rFonts w:ascii="Times New Roman" w:hAnsi="Times New Roman"/>
            <w:sz w:val="20"/>
            <w:szCs w:val="20"/>
            <w:u w:val="none" w:color="000000"/>
            <w:lang w:val="nl-NL"/>
          </w:rPr>
          <w:delText>RedHat</w:delText>
        </w:r>
      </w:del>
      <w:ins w:id="195" w:author="&lt;анонимный&gt;" w:date="2022-03-02T22:54:54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6" w:author="&lt;анонимный&gt;" w:date="2022-03-02T22:54:57Z">
        <w:r>
          <w:rPr>
            <w:rFonts w:ascii="Times New Roman" w:hAnsi="Times New Roman"/>
            <w:sz w:val="20"/>
            <w:szCs w:val="20"/>
            <w:u w:val="none" w:color="000000"/>
          </w:rPr>
          <w:delText>computer</w:delText>
        </w:r>
      </w:del>
      <w:ins w:id="197" w:author="&lt;анонимный&gt;" w:date="2022-03-02T22:54:57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198" w:author="&lt;анонимный&gt;" w:date="2022-03-02T22:54:58Z">
        <w:r>
          <w:rPr>
            <w:rFonts w:ascii="Times New Roman" w:hAnsi="Times New Roman"/>
            <w:sz w:val="20"/>
            <w:szCs w:val="20"/>
            <w:u w:val="none" w:color="000000"/>
            <w:lang w:val="nl-NL"/>
          </w:rPr>
          <w:delText>data</w:delText>
        </w:r>
      </w:del>
      <w:ins w:id="199" w:author="&lt;анонимный&gt;" w:date="2022-03-02T22:54:5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nl-NL" w:eastAsia="zh-CN" w:bidi="hi-IN"/>
            <w14:textOutline>
              <w14:noFill/>
            </w14:textOutline>
            <w14:textFill>
              <w14:solidFill>
                <w14:srgbClr w14:val="000000"/>
              </w14:solidFill>
            </w14:textFill>
          </w:rPr>
          <w:t>f</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00" w:author="&lt;анонимный&gt;" w:date="2022-03-02T22:55:03Z">
        <w:r>
          <w:rPr>
            <w:rFonts w:ascii="Times New Roman" w:hAnsi="Times New Roman"/>
            <w:sz w:val="20"/>
            <w:szCs w:val="20"/>
            <w:u w:val="none" w:color="000000"/>
            <w:lang w:val="it-IT"/>
          </w:rPr>
          <w:delText>debian</w:delText>
        </w:r>
      </w:del>
      <w:ins w:id="201" w:author="&lt;анонимный&gt;" w:date="2022-03-02T22:55: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q</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04" w:author="&lt;анонимный&gt;" w:date="2022-03-02T22:55:08Z"/>
        </w:rPr>
      </w:pPr>
      <w:del w:id="202" w:author="&lt;анонимный&gt;" w:date="2022-03-02T22:55:03Z">
        <w:r>
          <w:rPr>
            <w:rFonts w:ascii="Times New Roman" w:hAnsi="Times New Roman"/>
            <w:sz w:val="20"/>
            <w:szCs w:val="20"/>
            <w:u w:val="none" w:color="000000"/>
          </w:rPr>
          <w:delText>laptop</w:delText>
        </w:r>
      </w:del>
      <w:ins w:id="203" w:author="&lt;анонимный&gt;" w:date="2022-03-02T22:55:0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x</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06" w:author="&lt;анонимный&gt;" w:date="2022-03-02T22:55:08Z"/>
        </w:rPr>
      </w:pPr>
      <w:del w:id="205" w:author="&lt;анонимный&gt;" w:date="2022-03-02T22:55:08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08" w:author="&lt;анонимный&gt;" w:date="2022-03-02T22:55:08Z"/>
        </w:rPr>
      </w:pPr>
      <w:del w:id="207" w:author="&lt;анонимный&gt;" w:date="2022-03-02T22:55:08Z">
        <w:r>
          <w:rPr>
            <w:rFonts w:ascii="Times New Roman" w:hAnsi="Times New Roman"/>
            <w:sz w:val="20"/>
            <w:szCs w:val="20"/>
            <w:u w:val="none" w:color="000000"/>
            <w:lang w:val="en-US"/>
          </w:rPr>
          <w:delText>mouse</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10" w:author="&lt;анонимный&gt;" w:date="2022-03-02T22:55:08Z"/>
        </w:rPr>
      </w:pPr>
      <w:del w:id="209" w:author="&lt;анонимный&gt;" w:date="2022-03-02T22:55:08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12" w:author="&lt;анонимный&gt;" w:date="2022-03-02T22:55:08Z"/>
        </w:rPr>
      </w:pPr>
      <w:del w:id="211" w:author="&lt;анонимный&gt;" w:date="2022-03-02T22:55:08Z">
        <w:r>
          <w:rPr>
            <w:rFonts w:eastAsia="Times New Roman" w:cs="Times New Roman" w:ascii="Times New Roman" w:hAnsi="Times New Roman"/>
            <w:sz w:val="20"/>
            <w:szCs w:val="20"/>
            <w:u w:val="none" w:color="000000"/>
          </w:rPr>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9.  </w:t>
      </w:r>
      <w:r>
        <w:rPr>
          <w:rFonts w:ascii="Times New Roman" w:hAnsi="Times New Roman"/>
          <w:b/>
          <w:bCs/>
          <w:sz w:val="20"/>
          <w:szCs w:val="20"/>
          <w:u w:val="none" w:color="000000"/>
          <w:lang w:val="en-US"/>
        </w:rPr>
        <w:t>tail (</w:t>
      </w:r>
      <w:r>
        <w:rPr>
          <w:rFonts w:ascii="Times New Roman" w:hAnsi="Times New Roman"/>
          <w:b/>
          <w:bCs/>
          <w:sz w:val="20"/>
          <w:szCs w:val="20"/>
          <w:u w:val="none" w:color="000000"/>
          <w:lang w:val="ru-RU"/>
        </w:rPr>
        <w:t>вывести только конец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3" w:author="&lt;анонимный&gt;" w:date="2022-03-02T22:57:44Z">
        <w:r>
          <w:rPr>
            <w:rFonts w:ascii="Times New Roman" w:hAnsi="Times New Roman"/>
            <w:sz w:val="20"/>
            <w:szCs w:val="20"/>
            <w:u w:val="none" w:color="000000"/>
            <w:lang w:val="en-US"/>
          </w:rPr>
          <w:delText>(base) denisfadeev@mbp-denis Downloads %</w:delText>
        </w:r>
      </w:del>
      <w:ins w:id="214" w:author="&lt;анонимный&gt;" w:date="2022-03-02T22:57:44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tail -n 3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5" w:author="&lt;анонимный&gt;" w:date="2022-03-02T22:57:48Z">
        <w:r>
          <w:rPr>
            <w:rFonts w:ascii="Times New Roman" w:hAnsi="Times New Roman"/>
            <w:sz w:val="20"/>
            <w:szCs w:val="20"/>
            <w:u w:val="none" w:color="000000"/>
          </w:rPr>
          <w:delText>laptop</w:delText>
        </w:r>
      </w:del>
      <w:ins w:id="216" w:author="&lt;анонимный&gt;" w:date="2022-03-02T22:57:48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x</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217" w:author="&lt;анонимный&gt;" w:date="2022-03-02T22:57:49Z">
        <w:r>
          <w:rPr>
            <w:rFonts w:ascii="Times New Roman" w:hAnsi="Times New Roman"/>
            <w:sz w:val="20"/>
            <w:szCs w:val="20"/>
            <w:u w:val="none" w:color="000000"/>
            <w:lang w:val="it-IT"/>
          </w:rPr>
          <w:delText>debian</w:delText>
        </w:r>
      </w:del>
      <w:ins w:id="218" w:author="&lt;анонимный&gt;" w:date="2022-03-02T22:57:49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it-IT" w:eastAsia="zh-CN" w:bidi="hi-IN"/>
            <w14:textOutline>
              <w14:noFill/>
            </w14:textOutline>
            <w14:textFill>
              <w14:solidFill>
                <w14:srgbClr w14:val="000000"/>
              </w14:solidFill>
            </w14:textFill>
          </w:rPr>
          <w:t>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221" w:author="&lt;анонимный&gt;" w:date="2022-03-02T22:57:58Z"/>
        </w:rPr>
      </w:pPr>
      <w:del w:id="219" w:author="&lt;анонимный&gt;" w:date="2022-03-02T22:57:51Z">
        <w:r>
          <w:rPr>
            <w:rFonts w:ascii="Times New Roman" w:hAnsi="Times New Roman"/>
            <w:sz w:val="20"/>
            <w:szCs w:val="20"/>
            <w:u w:val="none" w:color="000000"/>
          </w:rPr>
          <w:delText>laptop</w:delText>
        </w:r>
      </w:del>
      <w:ins w:id="220" w:author="&lt;анонимный&gt;" w:date="2022-03-02T22:57:51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q</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10. </w:t>
      </w:r>
      <w:r>
        <w:rPr>
          <w:rFonts w:ascii="Times New Roman" w:hAnsi="Times New Roman"/>
          <w:b/>
          <w:bCs/>
          <w:sz w:val="20"/>
          <w:szCs w:val="20"/>
          <w:u w:val="none" w:color="000000"/>
          <w:lang w:val="en-US"/>
        </w:rPr>
        <w:t>tee (</w:t>
      </w:r>
      <w:r>
        <w:rPr>
          <w:rFonts w:ascii="Times New Roman" w:hAnsi="Times New Roman"/>
          <w:b/>
          <w:bCs/>
          <w:sz w:val="20"/>
          <w:szCs w:val="20"/>
          <w:u w:val="none" w:color="000000"/>
          <w:lang w:val="ru-RU"/>
        </w:rPr>
        <w:t>сохранения вывода команды в файл</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3" w:author="&lt;анонимный&gt;" w:date="2022-03-02T23:03:06Z"/>
        </w:rPr>
      </w:pPr>
      <w:del w:id="222" w:author="&lt;анонимный&gt;" w:date="2022-03-02T23:03:06Z">
        <w:r>
          <w:rPr>
            <w:rFonts w:ascii="Times New Roman" w:hAnsi="Times New Roman"/>
            <w:sz w:val="20"/>
            <w:szCs w:val="20"/>
            <w:u w:val="none" w:color="000000"/>
            <w:lang w:val="en-US"/>
          </w:rPr>
          <w:delText>(base) denisfadeev@mbp-denis Downloads % pwd | tee file3.txt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5" w:author="&lt;анонимный&gt;" w:date="2022-03-02T23:03:06Z"/>
        </w:rPr>
      </w:pPr>
      <w:del w:id="224" w:author="&lt;анонимный&gt;" w:date="2022-03-02T23:03:06Z">
        <w:r>
          <w:rPr>
            <w:rFonts w:ascii="Times New Roman" w:hAnsi="Times New Roman"/>
            <w:sz w:val="20"/>
            <w:szCs w:val="20"/>
            <w:u w:val="none" w:color="000000"/>
            <w:lang w:val="en-US"/>
          </w:rPr>
          <w:delText>/Users/denisfadeev/Downloads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27" w:author="&lt;анонимный&gt;" w:date="2022-03-02T23:03:06Z"/>
        </w:rPr>
      </w:pPr>
      <w:del w:id="226" w:author="&lt;анонимный&gt;" w:date="2022-03-02T23:03:06Z">
        <w:r>
          <w:rPr>
            <w:rFonts w:ascii="Times New Roman" w:hAnsi="Times New Roman"/>
            <w:sz w:val="20"/>
            <w:szCs w:val="20"/>
            <w:u w:val="none" w:color="000000"/>
            <w:lang w:val="en-US"/>
          </w:rPr>
          <w:delText>(base) denisfadeev@mbp-denis Downloads % cat file3.txt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0" w:author="&lt;анонимный&gt;" w:date="2022-03-02T23:03:06Z"/>
          <w:sz w:val="20"/>
          <w:szCs w:val="20"/>
          <w:u w:val="none" w:color="000000"/>
        </w:rPr>
      </w:pPr>
      <w:del w:id="228" w:author="&lt;анонимный&gt;" w:date="2022-03-02T23:03:06Z">
        <w:r>
          <w:rPr>
            <w:rFonts w:ascii="Times New Roman" w:hAnsi="Times New Roman"/>
            <w:sz w:val="20"/>
            <w:szCs w:val="20"/>
            <w:u w:val="none" w:color="000000"/>
            <w:lang w:val="en-US"/>
          </w:rPr>
          <w:delText>/Users/denisfadeev/Downloads</w:delText>
        </w:r>
      </w:del>
      <w:ins w:id="229" w:author="&lt;анонимный&gt;" w:date="2022-03-02T23:03:06Z">
        <w:r>
          <w:rPr>
            <w:rFonts w:eastAsia="Times New Roman" w:cs="Times New Roman" w:ascii="Times New Roman" w:hAnsi="Times New Roman"/>
            <w:sz w:val="20"/>
            <w:szCs w:val="20"/>
            <w:u w:val="none" w:color="000000"/>
            <w:lang w:val="en-US"/>
          </w:rPr>
          <w:t>(base) bradvurt@bradvurt-GL553VD:~$ pwd | tee file3.txt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2" w:author="&lt;анонимный&gt;" w:date="2022-03-02T23:03:06Z"/>
          <w:sz w:val="20"/>
          <w:szCs w:val="20"/>
          <w:u w:val="none" w:color="000000"/>
        </w:rPr>
      </w:pPr>
      <w:ins w:id="231" w:author="&lt;анонимный&gt;" w:date="2022-03-02T23:03:06Z">
        <w:r>
          <w:rPr>
            <w:rFonts w:eastAsia="Times New Roman" w:cs="Times New Roman" w:ascii="Times New Roman" w:hAnsi="Times New Roman"/>
            <w:sz w:val="20"/>
            <w:szCs w:val="20"/>
            <w:u w:val="none" w:color="000000"/>
            <w:lang w:val="en-US"/>
          </w:rPr>
          <w:t>/home/bradvurt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36" w:author="&lt;анонимный&gt;" w:date="2022-03-02T23:03:06Z"/>
          <w:sz w:val="20"/>
          <w:szCs w:val="20"/>
          <w:u w:val="none" w:color="000000"/>
        </w:rPr>
      </w:pPr>
      <w:ins w:id="233" w:author="&lt;анонимный&gt;" w:date="2022-03-02T23:03:06Z">
        <w:r>
          <w:rPr>
            <w:rFonts w:eastAsia="Times New Roman" w:cs="Times New Roman" w:ascii="Times New Roman" w:hAnsi="Times New Roman"/>
            <w:sz w:val="20"/>
            <w:szCs w:val="20"/>
            <w:u w:val="none" w:color="000000"/>
            <w:lang w:val="en-US"/>
          </w:rPr>
          <w:t xml:space="preserve">(base) bradvurt@bradvurt-GL553VD:~$ </w:t>
        </w:r>
      </w:ins>
      <w:ins w:id="234" w:author="&lt;анонимный&gt;" w:date="2022-03-02T23:03:0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cat</w:t>
        </w:r>
      </w:ins>
      <w:ins w:id="235" w:author="&lt;анонимный&gt;" w:date="2022-03-02T23:03:06Z">
        <w:r>
          <w:rPr>
            <w:rFonts w:eastAsia="Times New Roman" w:cs="Times New Roman" w:ascii="Times New Roman" w:hAnsi="Times New Roman"/>
            <w:sz w:val="20"/>
            <w:szCs w:val="20"/>
            <w:u w:val="none" w:color="000000"/>
            <w:lang w:val="en-US"/>
          </w:rPr>
          <w:t xml:space="preserve"> file3.txt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ins w:id="237" w:author="&lt;анонимный&gt;" w:date="2022-03-02T23:03:06Z">
        <w:r>
          <w:rPr>
            <w:rFonts w:eastAsia="Times New Roman" w:cs="Times New Roman" w:ascii="Times New Roman" w:hAnsi="Times New Roman"/>
            <w:sz w:val="20"/>
            <w:szCs w:val="20"/>
            <w:u w:val="none" w:color="000000"/>
            <w:lang w:val="en-US"/>
          </w:rPr>
          <w:t>/home/bradvurt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val="false"/>
          <w:b w:val="false"/>
          <w:bCs w:val="false"/>
          <w:sz w:val="20"/>
          <w:szCs w:val="20"/>
          <w:u w:val="none" w:color="000000"/>
        </w:rPr>
      </w:pPr>
      <w:r>
        <w:rPr>
          <w:rFonts w:ascii="Times New Roman" w:hAnsi="Times New Roman"/>
          <w:b/>
          <w:bCs/>
          <w:sz w:val="20"/>
          <w:szCs w:val="20"/>
          <w:u w:val="none" w:color="000000"/>
          <w:lang w:val="en-US"/>
        </w:rPr>
        <w:t>11. tr (</w:t>
      </w:r>
      <w:r>
        <w:rPr>
          <w:rFonts w:ascii="Times New Roman" w:hAnsi="Times New Roman"/>
          <w:b/>
          <w:bCs/>
          <w:sz w:val="20"/>
          <w:szCs w:val="20"/>
          <w:u w:val="none" w:color="000000"/>
          <w:lang w:val="ru-RU"/>
        </w:rPr>
        <w:t>замена символов стандартного ввода и вывод их в стандартный вывод</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38" w:author="&lt;анонимный&gt;" w:date="2022-03-02T23:12:06Z">
        <w:r>
          <w:rPr>
            <w:rFonts w:ascii="Times New Roman" w:hAnsi="Times New Roman"/>
            <w:sz w:val="20"/>
            <w:szCs w:val="20"/>
            <w:u w:val="none" w:color="000000"/>
            <w:lang w:val="en-US"/>
          </w:rPr>
          <w:delText>(base) denisfadeev@mbp-denis Downloads %</w:delText>
        </w:r>
      </w:del>
      <w:ins w:id="239" w:author="&lt;анонимный&gt;" w:date="2022-03-02T23:12:06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tr x 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xxxx</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zzzz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efwg</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efwg</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xcsa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zcsa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1</w:t>
      </w:r>
      <w:r>
        <w:rPr>
          <w:rFonts w:ascii="Times New Roman" w:hAnsi="Times New Roman"/>
          <w:b/>
          <w:bCs/>
          <w:sz w:val="20"/>
          <w:szCs w:val="20"/>
          <w:u w:val="none" w:color="000000"/>
          <w:lang w:val="en-US"/>
        </w:rPr>
        <w:t>3</w:t>
      </w:r>
      <w:r>
        <w:rPr>
          <w:rFonts w:ascii="Times New Roman" w:hAnsi="Times New Roman"/>
          <w:b/>
          <w:bCs/>
          <w:sz w:val="20"/>
          <w:szCs w:val="20"/>
          <w:u w:val="none" w:color="000000"/>
          <w:lang w:val="ru-RU"/>
        </w:rPr>
        <w:t xml:space="preserve">. </w:t>
      </w:r>
      <w:r>
        <w:rPr>
          <w:rFonts w:ascii="Times New Roman" w:hAnsi="Times New Roman"/>
          <w:b/>
          <w:bCs/>
          <w:sz w:val="20"/>
          <w:szCs w:val="20"/>
          <w:u w:val="none" w:color="000000"/>
          <w:lang w:val="en-US"/>
        </w:rPr>
        <w:t>od (</w:t>
      </w:r>
      <w:r>
        <w:rPr>
          <w:rFonts w:ascii="Times New Roman" w:hAnsi="Times New Roman"/>
          <w:b/>
          <w:bCs/>
          <w:sz w:val="20"/>
          <w:szCs w:val="20"/>
          <w:u w:val="none" w:color="000000"/>
          <w:lang w:val="ru-RU"/>
        </w:rPr>
        <w:t>побайтный вывод содержания файла</w:t>
      </w:r>
      <w:r>
        <w:rPr>
          <w:rFonts w:ascii="Times New Roman" w:hAnsi="Times New Roman"/>
          <w:b/>
          <w:bCs/>
          <w:sz w:val="20"/>
          <w:szCs w:val="20"/>
          <w:u w:val="none" w:color="000000"/>
          <w:lang w:val="en-US"/>
        </w:rPr>
        <w:t>)</w:t>
      </w:r>
    </w:p>
    <w:p>
      <w:pPr>
        <w:pStyle w:val="Style21"/>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sz w:val="20"/>
          <w:szCs w:val="20"/>
          <w:u w:val="none" w:color="000000"/>
          <w:del w:id="241" w:author="&lt;анонимный&gt;" w:date="2022-03-02T23:04:06Z"/>
        </w:rPr>
      </w:pPr>
      <w:del w:id="240" w:author="&lt;анонимный&gt;" w:date="2022-03-02T23:04:06Z">
        <w:r>
          <w:rPr>
            <w:rFonts w:ascii="Times New Roman" w:hAnsi="Times New Roman"/>
            <w:sz w:val="20"/>
            <w:szCs w:val="20"/>
            <w:u w:val="none" w:color="000000"/>
            <w:lang w:val="en-US"/>
          </w:rPr>
          <w:delText>(base) denisfadeev@mbp-denis Downloads % od -b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3" w:author="&lt;анонимный&gt;" w:date="2022-03-02T23:04:06Z"/>
        </w:rPr>
      </w:pPr>
      <w:del w:id="242" w:author="&lt;анонимный&gt;" w:date="2022-03-02T23:04:06Z">
        <w:r>
          <w:rPr>
            <w:rFonts w:ascii="Times New Roman" w:hAnsi="Times New Roman"/>
            <w:sz w:val="20"/>
            <w:szCs w:val="20"/>
            <w:u w:val="none" w:color="000000"/>
            <w:lang w:val="de-DE"/>
          </w:rPr>
          <w:delText>0000000   143 157 155 160 165 164 145 162 012 155 157 165 163 145 012 114</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5" w:author="&lt;анонимный&gt;" w:date="2022-03-02T23:04:06Z"/>
        </w:rPr>
      </w:pPr>
      <w:del w:id="244" w:author="&lt;анонимный&gt;" w:date="2022-03-02T23:04:06Z">
        <w:r>
          <w:rPr>
            <w:rFonts w:ascii="Times New Roman" w:hAnsi="Times New Roman"/>
            <w:sz w:val="20"/>
            <w:szCs w:val="20"/>
            <w:u w:val="none" w:color="000000"/>
            <w:lang w:val="de-DE"/>
          </w:rPr>
          <w:delText>0000020   101 120 124 117 120 012 144 141 164 141 012 122 145 144 110 141</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7" w:author="&lt;анонимный&gt;" w:date="2022-03-02T23:04:06Z"/>
        </w:rPr>
      </w:pPr>
      <w:del w:id="246" w:author="&lt;анонимный&gt;" w:date="2022-03-02T23:04:06Z">
        <w:r>
          <w:rPr>
            <w:rFonts w:ascii="Times New Roman" w:hAnsi="Times New Roman"/>
            <w:sz w:val="20"/>
            <w:szCs w:val="20"/>
            <w:u w:val="none" w:color="000000"/>
            <w:lang w:val="de-DE"/>
          </w:rPr>
          <w:delText>0000040   164 012 154 141 160 164 157 160 012 144 145 142 151 141 156 012</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554" w:right="0" w:hanging="0"/>
        <w:jc w:val="left"/>
        <w:rPr>
          <w:rFonts w:ascii="Times New Roman" w:hAnsi="Times New Roman" w:eastAsia="Times New Roman" w:cs="Times New Roman"/>
          <w:sz w:val="20"/>
          <w:szCs w:val="20"/>
          <w:u w:val="none" w:color="000000"/>
          <w:del w:id="249" w:author="&lt;анонимный&gt;" w:date="2022-03-02T23:04:06Z"/>
        </w:rPr>
      </w:pPr>
      <w:del w:id="248" w:author="&lt;анонимный&gt;" w:date="2022-03-02T23:04:06Z">
        <w:r>
          <w:rPr>
            <w:rFonts w:ascii="Times New Roman" w:hAnsi="Times New Roman"/>
            <w:sz w:val="20"/>
            <w:szCs w:val="20"/>
            <w:u w:val="none" w:color="000000"/>
          </w:rPr>
          <w:delText xml:space="preserve">0000060   154 141 160 164 157 160 012                                    </w:delText>
        </w:r>
      </w:del>
    </w:p>
    <w:p>
      <w:pPr>
        <w:pStyle w:val="Style21"/>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283" w:right="0" w:hanging="0"/>
        <w:jc w:val="left"/>
        <w:rPr>
          <w:rFonts w:ascii="Times New Roman" w:hAnsi="Times New Roman" w:eastAsia="Times New Roman" w:cs="Times New Roman"/>
          <w:ins w:id="253" w:author="&lt;анонимный&gt;" w:date="2022-03-02T23:04:06Z"/>
          <w:sz w:val="20"/>
          <w:szCs w:val="20"/>
          <w:u w:val="none" w:color="000000"/>
        </w:rPr>
      </w:pPr>
      <w:del w:id="250" w:author="&lt;анонимный&gt;" w:date="2022-03-02T23:04:06Z">
        <w:r>
          <w:rPr>
            <w:rFonts w:ascii="Times New Roman" w:hAnsi="Times New Roman"/>
            <w:sz w:val="20"/>
            <w:szCs w:val="20"/>
            <w:u w:val="none" w:color="000000"/>
          </w:rPr>
          <w:delText>0000067</w:delText>
        </w:r>
      </w:del>
      <w:ins w:id="251" w:author="&lt;анонимный&gt;" w:date="2022-03-02T23:04:06Z">
        <w:r>
          <w:rPr>
            <w:rFonts w:ascii="Times New Roman" w:hAnsi="Times New Roman"/>
            <w:sz w:val="20"/>
            <w:szCs w:val="20"/>
            <w:u w:val="none" w:color="000000"/>
          </w:rPr>
          <w:t xml:space="preserve"> </w:t>
        </w:r>
      </w:ins>
      <w:ins w:id="252" w:author="&lt;анонимный&gt;" w:date="2022-03-02T23:04:06Z">
        <w:r>
          <w:rPr>
            <w:rFonts w:eastAsia="Times New Roman" w:cs="Times New Roman" w:ascii="Times New Roman" w:hAnsi="Times New Roman"/>
            <w:sz w:val="20"/>
            <w:szCs w:val="20"/>
            <w:u w:val="none" w:color="000000"/>
          </w:rPr>
          <w:t>(base) bradvurt@bradvurt-GL553VD:~$ od -b file1.txt</w:t>
        </w:r>
      </w:ins>
    </w:p>
    <w:p>
      <w:pPr>
        <w:pStyle w:val="Style21"/>
        <w:keepNext w:val="false"/>
        <w:keepLines w:val="false"/>
        <w:pageBreakBefore w:val="false"/>
        <w:widowControl/>
        <w:shd w:val="clear" w:color="auto" w:fill="auto"/>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ins w:id="255" w:author="&lt;анонимный&gt;" w:date="2022-03-02T23:04:06Z"/>
          <w:sz w:val="20"/>
          <w:szCs w:val="20"/>
          <w:u w:val="none" w:color="000000"/>
        </w:rPr>
      </w:pPr>
      <w:ins w:id="254" w:author="&lt;анонимный&gt;" w:date="2022-03-02T23:04:06Z">
        <w:r>
          <w:rPr>
            <w:rFonts w:eastAsia="Times New Roman" w:cs="Times New Roman" w:ascii="Times New Roman" w:hAnsi="Times New Roman"/>
            <w:sz w:val="20"/>
            <w:szCs w:val="20"/>
            <w:u w:val="none" w:color="000000"/>
          </w:rPr>
          <w:t>0000000 061 040 141 141 012 062 040 142 142 012 063 040 143 143 012</w:t>
        </w:r>
      </w:ins>
    </w:p>
    <w:p>
      <w:pPr>
        <w:pStyle w:val="Style21"/>
        <w:keepNext w:val="false"/>
        <w:keepLines w:val="false"/>
        <w:pageBreakBefore w:val="false"/>
        <w:widowControl/>
        <w:shd w:val="clear" w:color="auto" w:fill="auto"/>
        <w:tabs>
          <w:tab w:val="clear" w:pos="720"/>
          <w:tab w:val="left" w:pos="57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del w:id="257" w:author="&lt;анонимный&gt;" w:date="2022-03-02T23:05:23Z"/>
        </w:rPr>
      </w:pPr>
      <w:ins w:id="256" w:author="&lt;анонимный&gt;" w:date="2022-03-02T23:04:06Z">
        <w:r>
          <w:rPr>
            <w:rFonts w:eastAsia="Times New Roman" w:cs="Times New Roman" w:ascii="Times New Roman" w:hAnsi="Times New Roman"/>
            <w:sz w:val="20"/>
            <w:szCs w:val="20"/>
            <w:u w:val="none" w:color="000000"/>
          </w:rPr>
          <w:t>0000017</w:t>
        </w:r>
      </w:ins>
    </w:p>
    <w:p>
      <w:pPr>
        <w:pStyle w:val="Style21"/>
        <w:widowControl/>
        <w:shd w:val="clear" w:color="auto" w:fill="auto"/>
        <w:tabs>
          <w:tab w:val="clear" w:pos="720"/>
          <w:tab w:val="left" w:pos="57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Autospacing="0" w:before="0" w:afterAutospacing="0" w:after="0"/>
        <w:ind w:left="340"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14.  sum (</w:t>
      </w:r>
      <w:r>
        <w:rPr>
          <w:rFonts w:ascii="Times New Roman" w:hAnsi="Times New Roman"/>
          <w:b/>
          <w:bCs/>
          <w:sz w:val="20"/>
          <w:szCs w:val="20"/>
          <w:u w:val="none" w:color="000000"/>
          <w:lang w:val="ru-RU"/>
        </w:rPr>
        <w:t>команда подсчёта контрольной суммы файла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59" w:author="&lt;анонимный&gt;" w:date="2022-03-02T23:07:24Z"/>
        </w:rPr>
      </w:pPr>
      <w:del w:id="258" w:author="&lt;анонимный&gt;" w:date="2022-03-02T23:07:24Z">
        <w:r>
          <w:rPr>
            <w:rFonts w:ascii="Times New Roman" w:hAnsi="Times New Roman"/>
            <w:sz w:val="20"/>
            <w:szCs w:val="20"/>
            <w:u w:val="none" w:color="000000"/>
            <w:lang w:val="en-US"/>
          </w:rPr>
          <w:delText>(base) denisfadeev@mbp-denis Downloads % sum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61" w:author="&lt;анонимный&gt;" w:date="2022-03-02T23:07:24Z"/>
        </w:rPr>
      </w:pPr>
      <w:del w:id="260" w:author="&lt;анонимный&gt;" w:date="2022-03-02T23:07:24Z">
        <w:r>
          <w:rPr>
            <w:rFonts w:ascii="Times New Roman" w:hAnsi="Times New Roman"/>
            <w:sz w:val="20"/>
            <w:szCs w:val="20"/>
            <w:u w:val="none" w:color="000000"/>
            <w:lang w:val="en-US"/>
          </w:rPr>
          <w:delText>1841 1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263" w:author="&lt;анонимный&gt;" w:date="2022-03-02T23:07:24Z"/>
          <w:sz w:val="20"/>
          <w:szCs w:val="20"/>
          <w:u w:val="none" w:color="000000"/>
        </w:rPr>
      </w:pPr>
      <w:ins w:id="262" w:author="&lt;анонимный&gt;" w:date="2022-03-02T23:07:24Z">
        <w:r>
          <w:rPr>
            <w:rFonts w:eastAsia="Times New Roman" w:cs="Times New Roman" w:ascii="Times New Roman" w:hAnsi="Times New Roman"/>
            <w:sz w:val="20"/>
            <w:szCs w:val="20"/>
            <w:u w:val="none" w:color="000000"/>
          </w:rPr>
          <w:t>(base) bradvurt@bradvurt-GL553VD:~$ sum file1.txt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ins w:id="264" w:author="&lt;анонимный&gt;" w:date="2022-03-02T23:07:24Z">
        <w:r>
          <w:rPr>
            <w:rFonts w:eastAsia="Times New Roman" w:cs="Times New Roman" w:ascii="Times New Roman" w:hAnsi="Times New Roman"/>
            <w:sz w:val="20"/>
            <w:szCs w:val="20"/>
            <w:u w:val="none" w:color="000000"/>
          </w:rPr>
          <w:t>23506     1</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15.  </w:t>
      </w:r>
      <w:r>
        <w:rPr>
          <w:rFonts w:ascii="Times New Roman" w:hAnsi="Times New Roman"/>
          <w:b/>
          <w:bCs/>
          <w:sz w:val="20"/>
          <w:szCs w:val="20"/>
          <w:u w:val="none" w:color="000000"/>
          <w:lang w:val="en-US"/>
        </w:rPr>
        <w:t>cut (</w:t>
      </w:r>
      <w:r>
        <w:rPr>
          <w:rFonts w:ascii="Times New Roman" w:hAnsi="Times New Roman"/>
          <w:b/>
          <w:bCs/>
          <w:sz w:val="20"/>
          <w:szCs w:val="20"/>
          <w:u w:val="none" w:color="000000"/>
          <w:lang w:val="ru-RU"/>
        </w:rPr>
        <w:t>вырезать из файла необходимые символы или последовательность байт</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65" w:author="&lt;анонимный&gt;" w:date="2022-03-02T23:10:59Z">
        <w:r>
          <w:rPr>
            <w:rFonts w:ascii="Times New Roman" w:hAnsi="Times New Roman"/>
            <w:sz w:val="20"/>
            <w:szCs w:val="20"/>
            <w:u w:val="none" w:color="000000"/>
            <w:lang w:val="en-US"/>
          </w:rPr>
          <w:delText>(base) denisfadeev@mbp-denis Downloads %</w:delText>
        </w:r>
      </w:del>
      <w:ins w:id="266" w:author="&lt;анонимный&gt;" w:date="2022-03-02T23:10:59Z">
        <w:r>
          <w:rPr>
            <w:rFonts w:eastAsia="Times New Roman" w:cs="Times New Roman" w:ascii="Times New Roman" w:hAnsi="Times New Roman"/>
            <w:sz w:val="20"/>
            <w:szCs w:val="20"/>
            <w:u w:val="none" w:color="000000"/>
            <w:lang w:val="en-US"/>
          </w:rPr>
          <w:t>(base) bradvurt@bradvurt-GL553VD</w:t>
        </w:r>
      </w:ins>
      <w:ins w:id="267" w:author="&lt;анонимный&gt;" w:date="2022-03-02T23:11:06Z">
        <w:r>
          <w:rPr>
            <w:rFonts w:eastAsia="Times New Roman" w:cs="Times New Roman" w:ascii="Times New Roman" w:hAnsi="Times New Roman"/>
            <w:sz w:val="20"/>
            <w:szCs w:val="20"/>
            <w:u w:val="none" w:color="000000"/>
            <w:lang w:val="en-US"/>
          </w:rPr>
          <w:t>:~$</w:t>
        </w:r>
      </w:ins>
      <w:r>
        <w:rPr>
          <w:rFonts w:ascii="Times New Roman" w:hAnsi="Times New Roman"/>
          <w:sz w:val="20"/>
          <w:szCs w:val="20"/>
          <w:u w:val="none" w:color="000000"/>
          <w:lang w:val="en-US"/>
        </w:rPr>
        <w:t xml:space="preserve"> cut -c 1,5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cu</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me</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d</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Ra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da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lo</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68" w:author="&lt;анонимный&gt;" w:date="2022-03-02T23:12:01Z">
        <w:r>
          <w:rPr>
            <w:rFonts w:ascii="Times New Roman" w:hAnsi="Times New Roman"/>
            <w:sz w:val="20"/>
            <w:szCs w:val="20"/>
            <w:u w:val="none" w:color="000000"/>
            <w:lang w:val="en-US"/>
          </w:rPr>
          <w:delText>(base) denisfadeev@mbp-denis Downloads %</w:delText>
        </w:r>
      </w:del>
      <w:ins w:id="269" w:author="&lt;анонимный&gt;" w:date="2022-03-02T23:12:01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computer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mouse</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LAPTOP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data</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nl-NL"/>
        </w:rPr>
        <w:t>RedHat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laptop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debian</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70" w:author="&lt;анонимный&gt;" w:date="2022-03-02T23:12:24Z"/>
        </w:rPr>
      </w:pPr>
      <w:r>
        <w:rPr>
          <w:rFonts w:ascii="Times New Roman" w:hAnsi="Times New Roman"/>
          <w:sz w:val="20"/>
          <w:szCs w:val="20"/>
          <w:u w:val="none" w:color="000000"/>
        </w:rPr>
        <w:t>laptop</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2" w:author="&lt;анонимный&gt;" w:date="2022-03-02T23:12:24Z"/>
        </w:rPr>
      </w:pPr>
      <w:del w:id="271"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7" w:author="&lt;анонимный&gt;" w:date="2022-03-02T23:12:24Z"/>
        </w:rPr>
      </w:pPr>
      <w:del w:id="273" w:author="&lt;анонимный&gt;" w:date="2022-03-02T23:12:24Z">
        <w:r>
          <w:rPr>
            <w:rFonts w:ascii="Times New Roman" w:hAnsi="Times New Roman"/>
            <w:b/>
            <w:bCs/>
            <w:sz w:val="20"/>
            <w:szCs w:val="20"/>
            <w:u w:val="none" w:color="000000"/>
            <w:lang w:val="ru-RU"/>
          </w:rPr>
          <w:delText xml:space="preserve">16. </w:delText>
        </w:r>
      </w:del>
      <w:del w:id="274" w:author="&lt;анонимный&gt;" w:date="2022-03-02T23:12:24Z">
        <w:r>
          <w:rPr>
            <w:rFonts w:ascii="Times New Roman" w:hAnsi="Times New Roman"/>
            <w:b/>
            <w:bCs/>
            <w:sz w:val="20"/>
            <w:szCs w:val="20"/>
            <w:u w:val="none" w:color="000000"/>
            <w:lang w:val="en-US"/>
          </w:rPr>
          <w:delText xml:space="preserve"> nroff (</w:delText>
        </w:r>
      </w:del>
      <w:del w:id="275" w:author="&lt;анонимный&gt;" w:date="2022-03-02T23:12:24Z">
        <w:r>
          <w:rPr>
            <w:rFonts w:ascii="Times New Roman" w:hAnsi="Times New Roman"/>
            <w:b/>
            <w:bCs/>
            <w:sz w:val="20"/>
            <w:szCs w:val="20"/>
            <w:u w:val="none" w:color="000000"/>
            <w:lang w:val="ru-RU"/>
          </w:rPr>
          <w:delText>форматирование текста через консоль</w:delText>
        </w:r>
      </w:del>
      <w:del w:id="276" w:author="&lt;анонимный&gt;" w:date="2022-03-02T23:12:24Z">
        <w:r>
          <w:rPr>
            <w:rFonts w:ascii="Times New Roman" w:hAnsi="Times New Roman"/>
            <w:b/>
            <w:bCs/>
            <w:sz w:val="20"/>
            <w:szCs w:val="20"/>
            <w:u w:val="none" w:color="000000"/>
            <w:lang w:val="en-US"/>
          </w:rPr>
          <w:delTe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79" w:author="&lt;анонимный&gt;" w:date="2022-03-02T23:12:24Z"/>
        </w:rPr>
      </w:pPr>
      <w:del w:id="278"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84" w:author="&lt;анонимный&gt;" w:date="2022-03-02T23:12:24Z"/>
        </w:rPr>
      </w:pPr>
      <w:del w:id="280" w:author="&lt;анонимный&gt;" w:date="2022-03-02T23:12:24Z">
        <w:r>
          <w:rPr>
            <w:rFonts w:ascii="Times New Roman" w:hAnsi="Times New Roman"/>
            <w:b/>
            <w:bCs/>
            <w:sz w:val="20"/>
            <w:szCs w:val="20"/>
            <w:u w:val="none" w:color="000000"/>
            <w:lang w:val="ru-RU"/>
          </w:rPr>
          <w:delText xml:space="preserve">17.  </w:delText>
        </w:r>
      </w:del>
      <w:del w:id="281" w:author="&lt;анонимный&gt;" w:date="2022-03-02T23:12:24Z">
        <w:r>
          <w:rPr>
            <w:rFonts w:ascii="Times New Roman" w:hAnsi="Times New Roman"/>
            <w:b/>
            <w:bCs/>
            <w:sz w:val="20"/>
            <w:szCs w:val="20"/>
            <w:u w:val="none" w:color="000000"/>
            <w:lang w:val="en-US"/>
          </w:rPr>
          <w:delText>vi/vim (</w:delText>
        </w:r>
      </w:del>
      <w:del w:id="282" w:author="&lt;анонимный&gt;" w:date="2022-03-02T23:12:24Z">
        <w:r>
          <w:rPr>
            <w:rFonts w:ascii="Times New Roman" w:hAnsi="Times New Roman"/>
            <w:b/>
            <w:bCs/>
            <w:sz w:val="20"/>
            <w:szCs w:val="20"/>
            <w:u w:val="none" w:color="000000"/>
            <w:lang w:val="ru-RU"/>
          </w:rPr>
          <w:delText>основной текстовый редактор</w:delText>
        </w:r>
      </w:del>
      <w:del w:id="283" w:author="&lt;анонимный&gt;" w:date="2022-03-02T23:12:24Z">
        <w:r>
          <w:rPr>
            <w:rFonts w:ascii="Times New Roman" w:hAnsi="Times New Roman"/>
            <w:b/>
            <w:bCs/>
            <w:sz w:val="20"/>
            <w:szCs w:val="20"/>
            <w:u w:val="none" w:color="000000"/>
            <w:lang w:val="en-US"/>
          </w:rPr>
          <w:delTe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86" w:author="&lt;анонимный&gt;" w:date="2022-03-02T23:12:24Z"/>
        </w:rPr>
      </w:pPr>
      <w:del w:id="285" w:author="&lt;анонимный&gt;" w:date="2022-03-02T23:12:24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291" w:author="&lt;анонимный&gt;" w:date="2022-03-02T23:12:24Z"/>
        </w:rPr>
      </w:pPr>
      <w:del w:id="287" w:author="&lt;анонимный&gt;" w:date="2022-03-02T23:12:24Z">
        <w:r>
          <w:rPr>
            <w:rFonts w:ascii="Times New Roman" w:hAnsi="Times New Roman"/>
            <w:b/>
            <w:bCs/>
            <w:sz w:val="20"/>
            <w:szCs w:val="20"/>
            <w:u w:val="none" w:color="000000"/>
            <w:lang w:val="ru-RU"/>
          </w:rPr>
          <w:delText xml:space="preserve">18. </w:delText>
        </w:r>
      </w:del>
      <w:del w:id="288" w:author="&lt;анонимный&gt;" w:date="2022-03-02T23:12:24Z">
        <w:r>
          <w:rPr>
            <w:rFonts w:ascii="Times New Roman" w:hAnsi="Times New Roman"/>
            <w:b/>
            <w:bCs/>
            <w:sz w:val="20"/>
            <w:szCs w:val="20"/>
            <w:u w:val="none" w:color="000000"/>
            <w:lang w:val="en-US"/>
          </w:rPr>
          <w:delText>mc (</w:delText>
        </w:r>
      </w:del>
      <w:del w:id="289" w:author="&lt;анонимный&gt;" w:date="2022-03-02T23:12:24Z">
        <w:r>
          <w:rPr>
            <w:rFonts w:ascii="Times New Roman" w:hAnsi="Times New Roman"/>
            <w:b/>
            <w:bCs/>
            <w:sz w:val="20"/>
            <w:szCs w:val="20"/>
            <w:u w:val="none" w:color="000000"/>
            <w:lang w:val="ru-RU"/>
          </w:rPr>
          <w:delText>консольный файловый менеджер</w:delText>
        </w:r>
      </w:del>
      <w:del w:id="290" w:author="&lt;анонимный&gt;" w:date="2022-03-02T23:12:24Z">
        <w:r>
          <w:rPr>
            <w:rFonts w:ascii="Times New Roman" w:hAnsi="Times New Roman"/>
            <w:b/>
            <w:bCs/>
            <w:sz w:val="20"/>
            <w:szCs w:val="20"/>
            <w:u w:val="none" w:color="000000"/>
            <w:lang w:val="en-US"/>
          </w:rPr>
          <w:delTe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19. </w:t>
      </w:r>
      <w:r>
        <w:rPr>
          <w:rFonts w:ascii="Times New Roman" w:hAnsi="Times New Roman"/>
          <w:b/>
          <w:bCs/>
          <w:sz w:val="20"/>
          <w:szCs w:val="20"/>
          <w:u w:val="none" w:color="000000"/>
          <w:lang w:val="en-US"/>
        </w:rPr>
        <w:t>tar (</w:t>
      </w:r>
      <w:r>
        <w:rPr>
          <w:rFonts w:ascii="Times New Roman" w:hAnsi="Times New Roman"/>
          <w:b/>
          <w:bCs/>
          <w:sz w:val="20"/>
          <w:szCs w:val="20"/>
          <w:u w:val="none" w:color="000000"/>
          <w:lang w:val="ru-RU"/>
        </w:rPr>
        <w:t>инструмент архивации</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2" w:author="&lt;анонимный&gt;" w:date="2022-03-02T23:12:35Z">
        <w:r>
          <w:rPr>
            <w:rFonts w:ascii="Times New Roman" w:hAnsi="Times New Roman"/>
            <w:sz w:val="20"/>
            <w:szCs w:val="20"/>
            <w:u w:val="none" w:color="000000"/>
            <w:lang w:val="en-US"/>
          </w:rPr>
          <w:delText>(base) denisfadeev@mbp-denis Downloads %</w:delText>
        </w:r>
      </w:del>
      <w:ins w:id="293" w:author="&lt;анонимный&gt;" w:date="2022-03-02T23:12:35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tar --totals -cvf archive.tar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pt-PT"/>
        </w:rPr>
        <w:t>a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Total bytes written: 2048</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4" w:author="&lt;анонимный&gt;" w:date="2022-03-02T23:12:41Z">
        <w:r>
          <w:rPr>
            <w:rFonts w:ascii="Times New Roman" w:hAnsi="Times New Roman"/>
            <w:sz w:val="20"/>
            <w:szCs w:val="20"/>
            <w:u w:val="none" w:color="000000"/>
            <w:lang w:val="en-US"/>
          </w:rPr>
          <w:delText xml:space="preserve">(base) denisfadeev@mbp-denis Downloads % </w:delText>
        </w:r>
      </w:del>
      <w:ins w:id="295" w:author="&lt;анонимный&gt;" w:date="2022-03-02T23:12:41Z">
        <w:r>
          <w:rPr>
            <w:rFonts w:eastAsia="Times New Roman" w:cs="Times New Roman" w:ascii="Times New Roman" w:hAnsi="Times New Roman"/>
            <w:sz w:val="20"/>
            <w:szCs w:val="20"/>
            <w:u w:val="none" w:color="000000"/>
            <w:lang w:val="en-US"/>
          </w:rPr>
          <w:t xml:space="preserve">(base) </w:t>
        </w:r>
      </w:ins>
      <w:hyperlink r:id="rId2">
        <w:ins w:id="296" w:author="&lt;анонимный&gt;" w:date="2022-03-02T23:12:41Z">
          <w:r>
            <w:rPr>
              <w:rFonts w:eastAsia="Times New Roman" w:cs="Times New Roman" w:ascii="Times New Roman" w:hAnsi="Times New Roman"/>
              <w:sz w:val="20"/>
              <w:szCs w:val="20"/>
              <w:u w:val="none" w:color="000000"/>
              <w:lang w:val="en-US"/>
            </w:rPr>
            <w:t>bradvurt@bradvurt-GL553VD</w:t>
          </w:r>
        </w:ins>
      </w:hyperlink>
      <w:ins w:id="297" w:author="&lt;анонимный&gt;" w:date="2022-03-02T23:12:41Z">
        <w:r>
          <w:rPr>
            <w:rFonts w:eastAsia="Times New Roman" w:cs="Times New Roman" w:ascii="Times New Roman" w:hAnsi="Times New Roman"/>
            <w:sz w:val="20"/>
            <w:szCs w:val="20"/>
            <w:u w:val="none" w:color="000000"/>
            <w:lang w:val="en-US"/>
          </w:rPr>
          <w:t xml:space="preserve">:~$ </w:t>
        </w:r>
      </w:ins>
      <w:r>
        <w:rPr>
          <w:rFonts w:ascii="Times New Roman" w:hAnsi="Times New Roman"/>
          <w:sz w:val="20"/>
          <w:szCs w:val="20"/>
          <w:u w:val="none" w:color="000000"/>
          <w:lang w:val="en-US"/>
        </w:rPr>
        <w:t>tar -tf 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298" w:author="&lt;анонимный&gt;" w:date="2022-03-02T23:13:19Z"/>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20. gzip (</w:t>
      </w:r>
      <w:r>
        <w:rPr>
          <w:rFonts w:ascii="Times New Roman" w:hAnsi="Times New Roman"/>
          <w:b/>
          <w:bCs/>
          <w:sz w:val="20"/>
          <w:szCs w:val="20"/>
          <w:u w:val="none" w:color="000000"/>
          <w:lang w:val="ru-RU"/>
        </w:rPr>
        <w:t>инструмент эффективного сжатия файлов</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299" w:author="&lt;анонимный&gt;" w:date="2022-03-02T23:13:30Z">
        <w:r>
          <w:rPr>
            <w:rFonts w:ascii="Times New Roman" w:hAnsi="Times New Roman"/>
            <w:sz w:val="20"/>
            <w:szCs w:val="20"/>
            <w:u w:val="none" w:color="000000"/>
            <w:lang w:val="en-US"/>
          </w:rPr>
          <w:delText>(base) denisfadeev@mbp-denis Downloads %</w:delText>
        </w:r>
      </w:del>
      <w:ins w:id="300" w:author="&lt;анонимный&gt;" w:date="2022-03-02T23:13:3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file2.txt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01" w:author="&lt;анонимный&gt;" w:date="2022-03-02T23:14:10Z">
        <w:r>
          <w:rPr>
            <w:rFonts w:ascii="Times New Roman" w:hAnsi="Times New Roman"/>
            <w:b/>
            <w:bCs/>
            <w:sz w:val="20"/>
            <w:szCs w:val="20"/>
            <w:u w:val="none" w:color="000000"/>
            <w:lang w:val="en-US"/>
          </w:rPr>
          <w:delText>(base) denisfadeev@mbp-denis Downloads %</w:delText>
        </w:r>
      </w:del>
      <w:ins w:id="302" w:author="&lt;анонимный&gt;" w:date="2022-03-02T23:14:10Z">
        <w:r>
          <w:rPr>
            <w:rFonts w:eastAsia="Times New Roman" w:cs="Times New Roman" w:ascii="Times New Roman" w:hAnsi="Times New Roman"/>
            <w:b w:val="false"/>
            <w:bCs w:val="false"/>
            <w:sz w:val="20"/>
            <w:szCs w:val="20"/>
            <w:u w:val="none" w:color="000000"/>
            <w:lang w:val="en-US"/>
          </w:rPr>
          <w:t>(base) bradvurt@bradvurt-GL553VD:~$</w:t>
        </w:r>
      </w:ins>
      <w:r>
        <w:rPr>
          <w:rFonts w:ascii="Times New Roman" w:hAnsi="Times New Roman"/>
          <w:sz w:val="20"/>
          <w:szCs w:val="20"/>
          <w:u w:val="none" w:color="000000"/>
          <w:lang w:val="en-US"/>
        </w:rPr>
        <w:t xml:space="preserve"> ls</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Details-2022-02-79001170230..pdf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file1-1.tar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file2.txt.gz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03" w:author="&lt;анонимный&gt;" w:date="2022-03-02T23:14:38Z"/>
        </w:rPr>
      </w:pPr>
      <w:r>
        <w:rPr>
          <w:rFonts w:ascii="Times New Roman" w:hAnsi="Times New Roman"/>
          <w:sz w:val="20"/>
          <w:szCs w:val="20"/>
          <w:u w:val="none" w:color="000000"/>
          <w:lang w:val="es-ES_tradnl"/>
        </w:rPr>
        <w:t>file3.txt</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06" w:author="&lt;анонимный&gt;" w:date="2022-03-02T23:14:38Z"/>
        </w:rPr>
      </w:pPr>
      <w:del w:id="304" w:author="&lt;анонимный&gt;" w:date="2022-03-02T23:14:38Z">
        <w:r>
          <w:rPr>
            <w:rFonts w:ascii="Times New Roman" w:hAnsi="Times New Roman"/>
            <w:sz w:val="20"/>
            <w:szCs w:val="20"/>
            <w:u w:val="none" w:color="000000"/>
            <w:lang w:val="ru-RU"/>
          </w:rPr>
          <w:delText>лр</w:delText>
        </w:r>
      </w:del>
      <w:del w:id="305" w:author="&lt;анонимный&gt;" w:date="2022-03-02T23:14:38Z">
        <w:r>
          <w:rPr>
            <w:rFonts w:ascii="Times New Roman" w:hAnsi="Times New Roman"/>
            <w:sz w:val="20"/>
            <w:szCs w:val="20"/>
            <w:u w:val="none" w:color="000000"/>
          </w:rPr>
          <w:delText>-кп</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09" w:author="&lt;анонимный&gt;" w:date="2022-03-02T23:14:38Z"/>
        </w:rPr>
      </w:pPr>
      <w:del w:id="307" w:author="&lt;анонимный&gt;" w:date="2022-03-02T23:14:38Z">
        <w:r>
          <w:rPr>
            <w:rFonts w:ascii="Times New Roman" w:hAnsi="Times New Roman"/>
            <w:sz w:val="20"/>
            <w:szCs w:val="20"/>
            <w:u w:val="none" w:color="000000"/>
            <w:lang w:val="ru-RU"/>
          </w:rPr>
          <w:delText>Фадеев Денис ЛР№</w:delText>
        </w:r>
      </w:del>
      <w:del w:id="308" w:author="&lt;анонимный&gt;" w:date="2022-03-02T23:14:38Z">
        <w:r>
          <w:rPr>
            <w:rFonts w:ascii="Times New Roman" w:hAnsi="Times New Roman"/>
            <w:sz w:val="20"/>
            <w:szCs w:val="20"/>
            <w:u w:val="none" w:color="000000"/>
          </w:rPr>
          <w:delText>13.docx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16" w:author="&lt;анонимный&gt;" w:date="2022-03-02T23:14:38Z"/>
        </w:rPr>
      </w:pPr>
      <w:del w:id="310" w:author="&lt;анонимный&gt;" w:date="2022-03-02T23:14:38Z">
        <w:r>
          <w:rPr>
            <w:rFonts w:ascii="Times New Roman" w:hAnsi="Times New Roman"/>
            <w:sz w:val="20"/>
            <w:szCs w:val="20"/>
            <w:u w:val="none" w:color="000000"/>
            <w:lang w:val="ru-RU"/>
          </w:rPr>
          <w:delText>Тезисы</w:delText>
        </w:r>
      </w:del>
      <w:del w:id="311" w:author="&lt;анонимный&gt;" w:date="2022-03-02T23:14:38Z">
        <w:r>
          <w:rPr>
            <w:rFonts w:ascii="Times New Roman" w:hAnsi="Times New Roman"/>
            <w:sz w:val="20"/>
            <w:szCs w:val="20"/>
            <w:u w:val="none" w:color="000000"/>
            <w:lang w:val="en-US"/>
          </w:rPr>
          <w:delText>_</w:delText>
        </w:r>
      </w:del>
      <w:del w:id="312" w:author="&lt;анонимный&gt;" w:date="2022-03-02T23:14:38Z">
        <w:r>
          <w:rPr>
            <w:rFonts w:ascii="Times New Roman" w:hAnsi="Times New Roman"/>
            <w:sz w:val="20"/>
            <w:szCs w:val="20"/>
            <w:u w:val="none" w:color="000000"/>
            <w:lang w:val="ru-RU"/>
          </w:rPr>
          <w:delText>Фадеев</w:delText>
        </w:r>
      </w:del>
      <w:del w:id="313" w:author="&lt;анонимный&gt;" w:date="2022-03-02T23:14:38Z">
        <w:r>
          <w:rPr>
            <w:rFonts w:ascii="Times New Roman" w:hAnsi="Times New Roman"/>
            <w:sz w:val="20"/>
            <w:szCs w:val="20"/>
            <w:u w:val="none" w:color="000000"/>
            <w:lang w:val="en-US"/>
          </w:rPr>
          <w:delText>_</w:delText>
        </w:r>
      </w:del>
      <w:del w:id="314" w:author="&lt;анонимный&gt;" w:date="2022-03-02T23:14:38Z">
        <w:r>
          <w:rPr>
            <w:rFonts w:ascii="Times New Roman" w:hAnsi="Times New Roman"/>
            <w:sz w:val="20"/>
            <w:szCs w:val="20"/>
            <w:u w:val="none" w:color="000000"/>
            <w:lang w:val="ru-RU"/>
          </w:rPr>
          <w:delText xml:space="preserve">ВВ </w:delText>
        </w:r>
      </w:del>
      <w:del w:id="315" w:author="&lt;анонимный&gt;" w:date="2022-03-02T23:14:38Z">
        <w:r>
          <w:rPr>
            <w:rFonts w:ascii="Times New Roman" w:hAnsi="Times New Roman"/>
            <w:sz w:val="20"/>
            <w:szCs w:val="20"/>
            <w:u w:val="none" w:color="000000"/>
          </w:rPr>
          <w:delText>(1).docx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23" w:author="&lt;анонимный&gt;" w:date="2022-03-02T23:14:38Z"/>
        </w:rPr>
      </w:pPr>
      <w:del w:id="317" w:author="&lt;анонимный&gt;" w:date="2022-03-02T23:14:38Z">
        <w:r>
          <w:rPr>
            <w:rFonts w:ascii="Times New Roman" w:hAnsi="Times New Roman"/>
            <w:sz w:val="20"/>
            <w:szCs w:val="20"/>
            <w:u w:val="none" w:color="000000"/>
            <w:lang w:val="ru-RU"/>
          </w:rPr>
          <w:delText>Тезисы</w:delText>
        </w:r>
      </w:del>
      <w:del w:id="318" w:author="&lt;анонимный&gt;" w:date="2022-03-02T23:14:38Z">
        <w:r>
          <w:rPr>
            <w:rFonts w:ascii="Times New Roman" w:hAnsi="Times New Roman"/>
            <w:sz w:val="20"/>
            <w:szCs w:val="20"/>
            <w:u w:val="none" w:color="000000"/>
            <w:lang w:val="en-US"/>
          </w:rPr>
          <w:delText>_</w:delText>
        </w:r>
      </w:del>
      <w:del w:id="319" w:author="&lt;анонимный&gt;" w:date="2022-03-02T23:14:38Z">
        <w:r>
          <w:rPr>
            <w:rFonts w:ascii="Times New Roman" w:hAnsi="Times New Roman"/>
            <w:sz w:val="20"/>
            <w:szCs w:val="20"/>
            <w:u w:val="none" w:color="000000"/>
            <w:lang w:val="ru-RU"/>
          </w:rPr>
          <w:delText>Фадеев</w:delText>
        </w:r>
      </w:del>
      <w:del w:id="320" w:author="&lt;анонимный&gt;" w:date="2022-03-02T23:14:38Z">
        <w:r>
          <w:rPr>
            <w:rFonts w:ascii="Times New Roman" w:hAnsi="Times New Roman"/>
            <w:sz w:val="20"/>
            <w:szCs w:val="20"/>
            <w:u w:val="none" w:color="000000"/>
            <w:lang w:val="en-US"/>
          </w:rPr>
          <w:delText>_</w:delText>
        </w:r>
      </w:del>
      <w:del w:id="321" w:author="&lt;анонимный&gt;" w:date="2022-03-02T23:14:38Z">
        <w:r>
          <w:rPr>
            <w:rFonts w:ascii="Times New Roman" w:hAnsi="Times New Roman"/>
            <w:sz w:val="20"/>
            <w:szCs w:val="20"/>
            <w:u w:val="none" w:color="000000"/>
            <w:lang w:val="ru-RU"/>
          </w:rPr>
          <w:delText>ВВ</w:delText>
        </w:r>
      </w:del>
      <w:del w:id="322" w:author="&lt;анонимный&gt;" w:date="2022-03-02T23:14:38Z">
        <w:r>
          <w:rPr>
            <w:rFonts w:ascii="Times New Roman" w:hAnsi="Times New Roman"/>
            <w:sz w:val="20"/>
            <w:szCs w:val="20"/>
            <w:u w:val="none" w:color="000000"/>
          </w:rPr>
          <w:delText>.docx</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4" w:author="&lt;анонимный&gt;" w:date="2022-03-02T23:14:38Z">
        <w:r>
          <w:rPr>
            <w:rFonts w:ascii="Times New Roman" w:hAnsi="Times New Roman"/>
            <w:sz w:val="20"/>
            <w:szCs w:val="20"/>
            <w:u w:val="none" w:color="000000"/>
            <w:lang w:val="ru-RU"/>
          </w:rPr>
          <w:delText xml:space="preserve">Практическаое занятие </w:delText>
        </w:r>
      </w:del>
      <w:del w:id="325" w:author="&lt;анонимный&gt;" w:date="2022-03-02T23:14:38Z">
        <w:r>
          <w:rPr>
            <w:rFonts w:ascii="Times New Roman" w:hAnsi="Times New Roman"/>
            <w:sz w:val="20"/>
            <w:szCs w:val="20"/>
            <w:u w:val="none" w:color="000000"/>
          </w:rPr>
          <w:delText>1.pdf</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6" w:author="&lt;анонимный&gt;" w:date="2022-03-02T23:15:04Z">
        <w:r>
          <w:rPr>
            <w:rFonts w:ascii="Times New Roman" w:hAnsi="Times New Roman"/>
            <w:sz w:val="20"/>
            <w:szCs w:val="20"/>
            <w:u w:val="none" w:color="000000"/>
            <w:lang w:val="en-US"/>
          </w:rPr>
          <w:delText>(base) denisfadeev@mbp-denis Downloads %</w:delText>
        </w:r>
      </w:del>
      <w:ins w:id="327" w:author="&lt;анонимный&gt;" w:date="2022-03-02T23:15:04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-9 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28" w:author="&lt;анонимный&gt;" w:date="2022-03-02T23:15:10Z">
        <w:r>
          <w:rPr>
            <w:rFonts w:ascii="Times New Roman" w:hAnsi="Times New Roman"/>
            <w:sz w:val="20"/>
            <w:szCs w:val="20"/>
            <w:u w:val="none" w:color="000000"/>
            <w:lang w:val="en-US"/>
          </w:rPr>
          <w:delText>(base) denisfadeev@mbp-denis Downloads %</w:delText>
        </w:r>
      </w:del>
      <w:ins w:id="329" w:author="&lt;анонимный&gt;" w:date="2022-03-02T23:15:10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gzip -d file1.txt.gz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30" w:author="&lt;анонимный&gt;" w:date="2022-03-02T23:15:19Z">
        <w:r>
          <w:rPr>
            <w:rFonts w:ascii="Times New Roman" w:hAnsi="Times New Roman"/>
            <w:sz w:val="20"/>
            <w:szCs w:val="20"/>
            <w:u w:val="none" w:color="000000"/>
            <w:lang w:val="en-US"/>
          </w:rPr>
          <w:delText>(base) denisfadeev@mbp-denis Downloads %</w:delText>
        </w:r>
      </w:del>
      <w:ins w:id="331" w:author="&lt;анонимный&gt;" w:date="2022-03-02T23:15:19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ls</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n-US"/>
        </w:rPr>
        <w:t>Details-2022-0</w:t>
      </w:r>
      <w:del w:id="332" w:author="&lt;анонимный&gt;" w:date="2022-03-02T23:15:30Z">
        <w:r>
          <w:rPr>
            <w:rFonts w:ascii="Times New Roman" w:hAnsi="Times New Roman"/>
            <w:sz w:val="20"/>
            <w:szCs w:val="20"/>
            <w:u w:val="none" w:color="000000"/>
            <w:lang w:val="en-US"/>
          </w:rPr>
          <w:delText>2</w:delText>
        </w:r>
      </w:del>
      <w:ins w:id="333" w:author="&lt;анонимный&gt;" w:date="2022-03-02T23:15:31Z">
        <w:r>
          <w:rPr>
            <w:rFonts w:ascii="Times New Roman" w:hAnsi="Times New Roman"/>
            <w:sz w:val="20"/>
            <w:szCs w:val="20"/>
            <w:u w:val="none" w:color="000000"/>
            <w:lang w:val="en-US"/>
          </w:rPr>
          <w:t>2</w:t>
        </w:r>
      </w:ins>
      <w:r>
        <w:rPr>
          <w:rFonts w:ascii="Times New Roman" w:hAnsi="Times New Roman"/>
          <w:sz w:val="20"/>
          <w:szCs w:val="20"/>
          <w:u w:val="none" w:color="000000"/>
          <w:lang w:val="en-US"/>
        </w:rPr>
        <w:t>-79001170230..pdf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it-IT"/>
        </w:rPr>
        <w:t>archive.tar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file1-1.tar</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es-ES_tradnl"/>
        </w:rPr>
        <w:t>file1.txt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file2.txt.gz</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34" w:author="&lt;анонимный&gt;" w:date="2022-03-02T23:15:54Z"/>
        </w:rPr>
      </w:pPr>
      <w:r>
        <w:rPr>
          <w:rFonts w:ascii="Times New Roman" w:hAnsi="Times New Roman"/>
          <w:sz w:val="20"/>
          <w:szCs w:val="20"/>
          <w:u w:val="none" w:color="000000"/>
          <w:lang w:val="es-ES_tradnl"/>
        </w:rPr>
        <w:t>file3.txt</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37" w:author="&lt;анонимный&gt;" w:date="2022-03-02T23:15:54Z"/>
        </w:rPr>
      </w:pPr>
      <w:del w:id="335" w:author="&lt;анонимный&gt;" w:date="2022-03-02T23:15:54Z">
        <w:r>
          <w:rPr>
            <w:rFonts w:ascii="Times New Roman" w:hAnsi="Times New Roman"/>
            <w:sz w:val="20"/>
            <w:szCs w:val="20"/>
            <w:u w:val="none" w:color="000000"/>
            <w:lang w:val="ru-RU"/>
          </w:rPr>
          <w:delText>лр</w:delText>
        </w:r>
      </w:del>
      <w:del w:id="336" w:author="&lt;анонимный&gt;" w:date="2022-03-02T23:15:54Z">
        <w:r>
          <w:rPr>
            <w:rFonts w:ascii="Times New Roman" w:hAnsi="Times New Roman"/>
            <w:sz w:val="20"/>
            <w:szCs w:val="20"/>
            <w:u w:val="none" w:color="000000"/>
          </w:rPr>
          <w:delText>-кп</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40" w:author="&lt;анонимный&gt;" w:date="2022-03-02T23:15:54Z"/>
        </w:rPr>
      </w:pPr>
      <w:del w:id="338" w:author="&lt;анонимный&gt;" w:date="2022-03-02T23:15:54Z">
        <w:r>
          <w:rPr>
            <w:rFonts w:ascii="Times New Roman" w:hAnsi="Times New Roman"/>
            <w:sz w:val="20"/>
            <w:szCs w:val="20"/>
            <w:u w:val="none" w:color="000000"/>
            <w:lang w:val="ru-RU"/>
          </w:rPr>
          <w:delText>Фадеев Денис ЛР№</w:delText>
        </w:r>
      </w:del>
      <w:del w:id="339" w:author="&lt;анонимный&gt;" w:date="2022-03-02T23:15:54Z">
        <w:r>
          <w:rPr>
            <w:rFonts w:ascii="Times New Roman" w:hAnsi="Times New Roman"/>
            <w:sz w:val="20"/>
            <w:szCs w:val="20"/>
            <w:u w:val="none" w:color="000000"/>
          </w:rPr>
          <w:delText>13.docx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47" w:author="&lt;анонимный&gt;" w:date="2022-03-02T23:15:54Z"/>
        </w:rPr>
      </w:pPr>
      <w:del w:id="341" w:author="&lt;анонимный&gt;" w:date="2022-03-02T23:15:54Z">
        <w:r>
          <w:rPr>
            <w:rFonts w:ascii="Times New Roman" w:hAnsi="Times New Roman"/>
            <w:sz w:val="20"/>
            <w:szCs w:val="20"/>
            <w:u w:val="none" w:color="000000"/>
            <w:lang w:val="ru-RU"/>
          </w:rPr>
          <w:delText>Тезисы</w:delText>
        </w:r>
      </w:del>
      <w:del w:id="342" w:author="&lt;анонимный&gt;" w:date="2022-03-02T23:15:54Z">
        <w:r>
          <w:rPr>
            <w:rFonts w:ascii="Times New Roman" w:hAnsi="Times New Roman"/>
            <w:sz w:val="20"/>
            <w:szCs w:val="20"/>
            <w:u w:val="none" w:color="000000"/>
            <w:lang w:val="en-US"/>
          </w:rPr>
          <w:delText>_</w:delText>
        </w:r>
      </w:del>
      <w:del w:id="343" w:author="&lt;анонимный&gt;" w:date="2022-03-02T23:15:54Z">
        <w:r>
          <w:rPr>
            <w:rFonts w:ascii="Times New Roman" w:hAnsi="Times New Roman"/>
            <w:sz w:val="20"/>
            <w:szCs w:val="20"/>
            <w:u w:val="none" w:color="000000"/>
            <w:lang w:val="ru-RU"/>
          </w:rPr>
          <w:delText>Фадеев</w:delText>
        </w:r>
      </w:del>
      <w:del w:id="344" w:author="&lt;анонимный&gt;" w:date="2022-03-02T23:15:54Z">
        <w:r>
          <w:rPr>
            <w:rFonts w:ascii="Times New Roman" w:hAnsi="Times New Roman"/>
            <w:sz w:val="20"/>
            <w:szCs w:val="20"/>
            <w:u w:val="none" w:color="000000"/>
            <w:lang w:val="en-US"/>
          </w:rPr>
          <w:delText>_</w:delText>
        </w:r>
      </w:del>
      <w:del w:id="345" w:author="&lt;анонимный&gt;" w:date="2022-03-02T23:15:54Z">
        <w:r>
          <w:rPr>
            <w:rFonts w:ascii="Times New Roman" w:hAnsi="Times New Roman"/>
            <w:sz w:val="20"/>
            <w:szCs w:val="20"/>
            <w:u w:val="none" w:color="000000"/>
            <w:lang w:val="ru-RU"/>
          </w:rPr>
          <w:delText xml:space="preserve">ВВ </w:delText>
        </w:r>
      </w:del>
      <w:del w:id="346" w:author="&lt;анонимный&gt;" w:date="2022-03-02T23:15:54Z">
        <w:r>
          <w:rPr>
            <w:rFonts w:ascii="Times New Roman" w:hAnsi="Times New Roman"/>
            <w:sz w:val="20"/>
            <w:szCs w:val="20"/>
            <w:u w:val="none" w:color="000000"/>
          </w:rPr>
          <w:delText>(1).docx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4" w:author="&lt;анонимный&gt;" w:date="2022-03-02T23:15:54Z"/>
        </w:rPr>
      </w:pPr>
      <w:del w:id="348" w:author="&lt;анонимный&gt;" w:date="2022-03-02T23:15:54Z">
        <w:r>
          <w:rPr>
            <w:rFonts w:ascii="Times New Roman" w:hAnsi="Times New Roman"/>
            <w:sz w:val="20"/>
            <w:szCs w:val="20"/>
            <w:u w:val="none" w:color="000000"/>
            <w:lang w:val="ru-RU"/>
          </w:rPr>
          <w:delText>Тезисы</w:delText>
        </w:r>
      </w:del>
      <w:del w:id="349" w:author="&lt;анонимный&gt;" w:date="2022-03-02T23:15:54Z">
        <w:r>
          <w:rPr>
            <w:rFonts w:ascii="Times New Roman" w:hAnsi="Times New Roman"/>
            <w:sz w:val="20"/>
            <w:szCs w:val="20"/>
            <w:u w:val="none" w:color="000000"/>
            <w:lang w:val="en-US"/>
          </w:rPr>
          <w:delText>_</w:delText>
        </w:r>
      </w:del>
      <w:del w:id="350" w:author="&lt;анонимный&gt;" w:date="2022-03-02T23:15:54Z">
        <w:r>
          <w:rPr>
            <w:rFonts w:ascii="Times New Roman" w:hAnsi="Times New Roman"/>
            <w:sz w:val="20"/>
            <w:szCs w:val="20"/>
            <w:u w:val="none" w:color="000000"/>
            <w:lang w:val="ru-RU"/>
          </w:rPr>
          <w:delText>Фадеев</w:delText>
        </w:r>
      </w:del>
      <w:del w:id="351" w:author="&lt;анонимный&gt;" w:date="2022-03-02T23:15:54Z">
        <w:r>
          <w:rPr>
            <w:rFonts w:ascii="Times New Roman" w:hAnsi="Times New Roman"/>
            <w:sz w:val="20"/>
            <w:szCs w:val="20"/>
            <w:u w:val="none" w:color="000000"/>
            <w:lang w:val="en-US"/>
          </w:rPr>
          <w:delText>_</w:delText>
        </w:r>
      </w:del>
      <w:del w:id="352" w:author="&lt;анонимный&gt;" w:date="2022-03-02T23:15:54Z">
        <w:r>
          <w:rPr>
            <w:rFonts w:ascii="Times New Roman" w:hAnsi="Times New Roman"/>
            <w:sz w:val="20"/>
            <w:szCs w:val="20"/>
            <w:u w:val="none" w:color="000000"/>
            <w:lang w:val="ru-RU"/>
          </w:rPr>
          <w:delText>ВВ</w:delText>
        </w:r>
      </w:del>
      <w:del w:id="353" w:author="&lt;анонимный&gt;" w:date="2022-03-02T23:15:54Z">
        <w:r>
          <w:rPr>
            <w:rFonts w:ascii="Times New Roman" w:hAnsi="Times New Roman"/>
            <w:sz w:val="20"/>
            <w:szCs w:val="20"/>
            <w:u w:val="none" w:color="000000"/>
          </w:rPr>
          <w:delText>.docx</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7" w:author="&lt;анонимный&gt;" w:date="2022-03-02T23:15:54Z"/>
        </w:rPr>
      </w:pPr>
      <w:del w:id="355" w:author="&lt;анонимный&gt;" w:date="2022-03-02T23:15:54Z">
        <w:r>
          <w:rPr>
            <w:rFonts w:ascii="Times New Roman" w:hAnsi="Times New Roman"/>
            <w:sz w:val="20"/>
            <w:szCs w:val="20"/>
            <w:u w:val="none" w:color="000000"/>
            <w:lang w:val="ru-RU"/>
          </w:rPr>
          <w:delText xml:space="preserve">Практическаое занятие </w:delText>
        </w:r>
      </w:del>
      <w:del w:id="356" w:author="&lt;анонимный&gt;" w:date="2022-03-02T23:15:54Z">
        <w:r>
          <w:rPr>
            <w:rFonts w:ascii="Times New Roman" w:hAnsi="Times New Roman"/>
            <w:sz w:val="20"/>
            <w:szCs w:val="20"/>
            <w:u w:val="none" w:color="000000"/>
          </w:rPr>
          <w:delText>1.pdf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59" w:author="&lt;анонимный&gt;" w:date="2022-03-02T23:15:54Z"/>
        </w:rPr>
      </w:pPr>
      <w:del w:id="358" w:author="&lt;анонимный&gt;" w:date="2022-03-02T23:15:54Z">
        <w:r>
          <w:rPr>
            <w:rFonts w:ascii="Times New Roman" w:hAnsi="Times New Roman"/>
            <w:sz w:val="20"/>
            <w:szCs w:val="20"/>
            <w:u w:val="none" w:color="000000"/>
            <w:lang w:val="en-US"/>
          </w:rPr>
          <w:delText>(base) denisfadeev@mbp-denis Downloads % cat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1" w:author="&lt;анонимный&gt;" w:date="2022-03-02T23:15:54Z"/>
        </w:rPr>
      </w:pPr>
      <w:del w:id="360" w:author="&lt;анонимный&gt;" w:date="2022-03-02T23:15:54Z">
        <w:r>
          <w:rPr>
            <w:rFonts w:ascii="Times New Roman" w:hAnsi="Times New Roman"/>
            <w:sz w:val="20"/>
            <w:szCs w:val="20"/>
            <w:u w:val="none" w:color="000000"/>
          </w:rPr>
          <w:delText>computer</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3" w:author="&lt;анонимный&gt;" w:date="2022-03-02T23:15:54Z"/>
        </w:rPr>
      </w:pPr>
      <w:del w:id="362" w:author="&lt;анонимный&gt;" w:date="2022-03-02T23:15:54Z">
        <w:r>
          <w:rPr>
            <w:rFonts w:ascii="Times New Roman" w:hAnsi="Times New Roman"/>
            <w:sz w:val="20"/>
            <w:szCs w:val="20"/>
            <w:u w:val="none" w:color="000000"/>
            <w:lang w:val="en-US"/>
          </w:rPr>
          <w:delText>mouse</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5" w:author="&lt;анонимный&gt;" w:date="2022-03-02T23:15:54Z"/>
        </w:rPr>
      </w:pPr>
      <w:del w:id="364" w:author="&lt;анонимный&gt;" w:date="2022-03-02T23:15:54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7" w:author="&lt;анонимный&gt;" w:date="2022-03-02T23:15:54Z"/>
        </w:rPr>
      </w:pPr>
      <w:del w:id="366" w:author="&lt;анонимный&gt;" w:date="2022-03-02T23:15:54Z">
        <w:r>
          <w:rPr>
            <w:rFonts w:ascii="Times New Roman" w:hAnsi="Times New Roman"/>
            <w:sz w:val="20"/>
            <w:szCs w:val="20"/>
            <w:u w:val="none" w:color="000000"/>
            <w:lang w:val="nl-NL"/>
          </w:rPr>
          <w:delText>data</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69" w:author="&lt;анонимный&gt;" w:date="2022-03-02T23:15:54Z"/>
        </w:rPr>
      </w:pPr>
      <w:del w:id="368" w:author="&lt;анонимный&gt;" w:date="2022-03-02T23:15:54Z">
        <w:r>
          <w:rPr>
            <w:rFonts w:ascii="Times New Roman" w:hAnsi="Times New Roman"/>
            <w:sz w:val="20"/>
            <w:szCs w:val="20"/>
            <w:u w:val="none" w:color="000000"/>
            <w:lang w:val="nl-NL"/>
          </w:rPr>
          <w:delText>RedHat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1" w:author="&lt;анонимный&gt;" w:date="2022-03-02T23:15:54Z"/>
        </w:rPr>
      </w:pPr>
      <w:del w:id="370" w:author="&lt;анонимный&gt;" w:date="2022-03-02T23:15:54Z">
        <w:r>
          <w:rPr>
            <w:rFonts w:ascii="Times New Roman" w:hAnsi="Times New Roman"/>
            <w:sz w:val="20"/>
            <w:szCs w:val="20"/>
            <w:u w:val="none" w:color="000000"/>
          </w:rPr>
          <w:delText>laptop</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3" w:author="&lt;анонимный&gt;" w:date="2022-03-02T23:15:54Z"/>
        </w:rPr>
      </w:pPr>
      <w:del w:id="372" w:author="&lt;анонимный&gt;" w:date="2022-03-02T23:15:54Z">
        <w:r>
          <w:rPr>
            <w:rFonts w:ascii="Times New Roman" w:hAnsi="Times New Roman"/>
            <w:sz w:val="20"/>
            <w:szCs w:val="20"/>
            <w:u w:val="none" w:color="000000"/>
            <w:lang w:val="it-IT"/>
          </w:rPr>
          <w:delText>debian</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375" w:author="&lt;анонимный&gt;" w:date="2022-03-02T23:15:54Z"/>
        </w:rPr>
      </w:pPr>
      <w:del w:id="374" w:author="&lt;анонимный&gt;" w:date="2022-03-02T23:15:54Z">
        <w:r>
          <w:rPr>
            <w:rFonts w:ascii="Times New Roman" w:hAnsi="Times New Roman"/>
            <w:sz w:val="20"/>
            <w:szCs w:val="20"/>
            <w:u w:val="none" w:color="000000"/>
          </w:rPr>
          <w:delText>laptop</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21. ed (</w:t>
      </w:r>
      <w:r>
        <w:rPr>
          <w:rFonts w:ascii="Times New Roman" w:hAnsi="Times New Roman"/>
          <w:b/>
          <w:bCs/>
          <w:sz w:val="20"/>
          <w:szCs w:val="20"/>
          <w:u w:val="none" w:color="000000"/>
          <w:lang w:val="ru-RU"/>
        </w:rPr>
        <w:t>очень старый текстовый редактор</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376" w:author="&lt;анонимный&gt;" w:date="2022-03-02T23:16:03Z">
        <w:r>
          <w:rPr>
            <w:rFonts w:ascii="Times New Roman" w:hAnsi="Times New Roman"/>
            <w:sz w:val="20"/>
            <w:szCs w:val="20"/>
            <w:u w:val="none" w:color="000000"/>
            <w:lang w:val="en-US"/>
          </w:rPr>
          <w:delText>(base) denisfadeev@mbp-denis Downloads %</w:delText>
        </w:r>
      </w:del>
      <w:ins w:id="377" w:author="&lt;анонимный&gt;" w:date="2022-03-02T23:16:03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ed</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P</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378" w:author="&lt;анонимный&gt;" w:date="2022-03-02T23:18:09Z"/>
        </w:rPr>
      </w:pPr>
      <w:r>
        <w:rPr>
          <w:rFonts w:ascii="Times New Roman" w:hAnsi="Times New Roman"/>
          <w:sz w:val="20"/>
          <w:szCs w:val="20"/>
          <w:u w:val="none" w:color="000000"/>
        </w:rPr>
        <w:t>*a</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380" w:author="&lt;анонимный&gt;" w:date="2022-03-02T23:18:09Z"/>
        </w:rPr>
      </w:pPr>
      <w:del w:id="379" w:author="&lt;анонимный&gt;" w:date="2022-03-02T23:18:09Z">
        <w:r>
          <w:rPr>
            <w:rFonts w:ascii="Times New Roman" w:hAnsi="Times New Roman"/>
            <w:sz w:val="20"/>
            <w:szCs w:val="20"/>
            <w:u w:val="none" w:color="000000"/>
            <w:lang w:val="en-US"/>
          </w:rPr>
          <w:delText>some intresting text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del w:id="381" w:author="&lt;анонимный&gt;" w:date="2022-03-02T23:18:09Z">
        <w:r>
          <w:rPr>
            <w:rFonts w:ascii="Times New Roman" w:hAnsi="Times New Roman"/>
            <w:sz w:val="20"/>
            <w:szCs w:val="20"/>
            <w:u w:val="none" w:color="000000"/>
            <w:lang w:val="en-US"/>
          </w:rPr>
          <w:delText>another row</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lang w:val="de-DE"/>
        </w:rPr>
        <w:t>ukrain is russia</w:t>
      </w:r>
      <w:ins w:id="382" w:author="&lt;анонимный&gt;" w:date="2022-03-02T23:19:05Z">
        <w:r>
          <w:rPr>
            <w:rFonts w:ascii="Times New Roman" w:hAnsi="Times New Roman"/>
            <w:sz w:val="20"/>
            <w:szCs w:val="20"/>
            <w:u w:val="none" w:color="000000"/>
            <w:lang w:val="de-DE"/>
          </w:rPr>
          <w:t>, fuck war</w:t>
        </w:r>
      </w:ins>
      <w:r>
        <w:rPr>
          <w:rFonts w:ascii="Times New Roman" w:hAnsi="Times New Roman"/>
          <w:sz w:val="20"/>
          <w:szCs w:val="20"/>
          <w:u w:val="none" w:color="000000"/>
          <w:lang w:val="de-DE"/>
        </w:rPr>
        <w:t xml:space="preserve">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*w note.txt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ascii="Times New Roman" w:hAnsi="Times New Roman"/>
          <w:sz w:val="20"/>
          <w:szCs w:val="20"/>
          <w:u w:val="none" w:color="000000"/>
        </w:rPr>
        <w:t>50</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sz w:val="20"/>
          <w:szCs w:val="20"/>
          <w:u w:val="none" w:color="000000"/>
          <w:del w:id="383" w:author="&lt;анонимный&gt;" w:date="2022-03-02T23:18:21Z"/>
        </w:rPr>
      </w:pPr>
      <w:r>
        <w:rPr>
          <w:rFonts w:ascii="Times New Roman" w:hAnsi="Times New Roman"/>
          <w:sz w:val="20"/>
          <w:szCs w:val="20"/>
          <w:u w:val="none" w:color="000000"/>
        </w:rPr>
        <w:t>*q</w:t>
      </w:r>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del w:id="386" w:author="&lt;анонимный&gt;" w:date="2022-03-02T23:18:21Z"/>
        </w:rPr>
      </w:pPr>
      <w:del w:id="384" w:author="&lt;анонимный&gt;" w:date="2022-03-02T23:16:15Z">
        <w:r>
          <w:rPr>
            <w:rFonts w:ascii="Times New Roman" w:hAnsi="Times New Roman"/>
            <w:sz w:val="20"/>
            <w:szCs w:val="20"/>
            <w:u w:val="none" w:color="000000"/>
            <w:lang w:val="en-US"/>
          </w:rPr>
          <w:delText>(base) denisfadeev@mbp-denis Downloads %</w:delText>
        </w:r>
      </w:del>
      <w:del w:id="385" w:author="&lt;анонимный&gt;" w:date="2022-03-02T23:18:21Z">
        <w:r>
          <w:rPr>
            <w:rFonts w:ascii="Times New Roman" w:hAnsi="Times New Roman"/>
            <w:sz w:val="20"/>
            <w:szCs w:val="20"/>
            <w:u w:val="none" w:color="000000"/>
            <w:lang w:val="en-US"/>
          </w:rPr>
          <w:delText xml:space="preserve"> ls</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0" w:right="0" w:firstLine="327"/>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0" w:right="0" w:firstLine="327"/>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 xml:space="preserve">22. </w:t>
      </w:r>
      <w:r>
        <w:rPr>
          <w:rFonts w:ascii="Times New Roman" w:hAnsi="Times New Roman"/>
          <w:b/>
          <w:bCs/>
          <w:sz w:val="20"/>
          <w:szCs w:val="20"/>
          <w:u w:val="none" w:color="000000"/>
          <w:lang w:val="en-US"/>
        </w:rPr>
        <w:t>awk (</w:t>
      </w:r>
      <w:r>
        <w:rPr>
          <w:rFonts w:ascii="Times New Roman" w:hAnsi="Times New Roman"/>
          <w:b/>
          <w:bCs/>
          <w:sz w:val="20"/>
          <w:szCs w:val="20"/>
          <w:u w:val="none" w:color="000000"/>
          <w:lang w:val="ru-RU"/>
        </w:rPr>
        <w:t>обработка и фильтрация текста</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87" w:author="&lt;анонимный&gt;" w:date="2022-03-02T23:19:42Z">
        <w:r>
          <w:rPr>
            <w:rFonts w:ascii="Times New Roman" w:hAnsi="Times New Roman"/>
            <w:sz w:val="20"/>
            <w:szCs w:val="20"/>
            <w:u w:val="none" w:color="000000"/>
            <w:lang w:val="en-US"/>
          </w:rPr>
          <w:delText>(base) denisfadeev@MacBook-Pro-Denis Downloads %</w:delText>
        </w:r>
      </w:del>
      <w:ins w:id="388" w:author="&lt;анонимный&gt;" w:date="2022-03-02T23:19:42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 awk '{print $2}'       </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89" w:author="&lt;анонимный&gt;" w:date="2022-03-02T23:19:33Z">
        <w:r>
          <w:rPr>
            <w:rFonts w:ascii="Times New Roman" w:hAnsi="Times New Roman"/>
            <w:sz w:val="20"/>
            <w:szCs w:val="20"/>
            <w:u w:val="none" w:color="000000"/>
            <w:lang w:val="en-US"/>
          </w:rPr>
          <w:delText>mouse</w:delText>
        </w:r>
      </w:del>
      <w:ins w:id="390" w:author="&lt;анонимный&gt;" w:date="2022-03-02T23:19:33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t>bb</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del w:id="391" w:author="&lt;анонимный&gt;" w:date="2022-03-02T23:19:46Z">
        <w:r>
          <w:rPr>
            <w:rFonts w:ascii="Times New Roman" w:hAnsi="Times New Roman"/>
            <w:sz w:val="20"/>
            <w:szCs w:val="20"/>
            <w:u w:val="none" w:color="000000"/>
            <w:lang w:val="en-US"/>
          </w:rPr>
          <w:delText>(base) denisfadeev@MacBook-Pro-Denis Downloads %</w:delText>
        </w:r>
      </w:del>
      <w:ins w:id="392" w:author="&lt;анонимный&gt;" w:date="2022-03-02T23:19:46Z">
        <w:r>
          <w:rPr>
            <w:rFonts w:eastAsia="Times New Roman" w:cs="Times New Roman" w:ascii="Times New Roman" w:hAnsi="Times New Roman"/>
            <w:sz w:val="20"/>
            <w:szCs w:val="20"/>
            <w:u w:val="none" w:color="000000"/>
            <w:lang w:val="en-US"/>
          </w:rPr>
          <w:t>(base) bradvurt@bradvurt-GL553VD:~$</w:t>
        </w:r>
      </w:ins>
      <w:r>
        <w:rPr>
          <w:rFonts w:ascii="Times New Roman" w:hAnsi="Times New Roman"/>
          <w:sz w:val="20"/>
          <w:szCs w:val="20"/>
          <w:u w:val="none" w:color="000000"/>
          <w:lang w:val="en-US"/>
        </w:rPr>
        <w:t xml:space="preserve"> cat file1.txt | awk '{print NF}'</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395" w:author="&lt;анонимный&gt;" w:date="2022-03-02T23:20:47Z"/>
          <w:sz w:val="20"/>
          <w:szCs w:val="20"/>
          <w:u w:val="none" w:color="000000"/>
        </w:rPr>
      </w:pPr>
      <w:del w:id="393" w:author="&lt;анонимный&gt;" w:date="2022-03-02T23:20:47Z">
        <w:r>
          <w:rPr>
            <w:rFonts w:ascii="Times New Roman" w:hAnsi="Times New Roman"/>
            <w:sz w:val="20"/>
            <w:szCs w:val="20"/>
            <w:u w:val="none" w:color="000000"/>
          </w:rPr>
          <w:delText>3</w:delText>
        </w:r>
      </w:del>
      <w:ins w:id="394" w:author="&lt;анонимный&gt;" w:date="2022-03-02T23:20:47Z">
        <w:r>
          <w:rPr>
            <w:rFonts w:eastAsia="Times New Roman" w:cs="Times New Roman" w:ascii="Times New Roman" w:hAnsi="Times New Roman"/>
            <w:sz w:val="20"/>
            <w:szCs w:val="20"/>
            <w:u w:val="none" w:color="000000"/>
          </w:rPr>
          <w:t>2</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397" w:author="&lt;анонимный&gt;" w:date="2022-03-02T23:20:47Z"/>
          <w:sz w:val="20"/>
          <w:szCs w:val="20"/>
          <w:u w:val="none" w:color="000000"/>
        </w:rPr>
      </w:pPr>
      <w:ins w:id="396" w:author="&lt;анонимный&gt;" w:date="2022-03-02T23:20:47Z">
        <w:r>
          <w:rPr>
            <w:rFonts w:eastAsia="Times New Roman" w:cs="Times New Roman" w:ascii="Times New Roman" w:hAnsi="Times New Roman"/>
            <w:sz w:val="20"/>
            <w:szCs w:val="20"/>
            <w:u w:val="none" w:color="000000"/>
          </w:rPr>
          <w:t>2</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399" w:author="&lt;анонимный&gt;" w:date="2022-03-02T23:21:00Z"/>
        </w:rPr>
      </w:pPr>
      <w:ins w:id="398" w:author="&lt;анонимный&gt;" w:date="2022-03-02T23:20:47Z">
        <w:r>
          <w:rPr>
            <w:rFonts w:eastAsia="Times New Roman" w:cs="Times New Roman" w:ascii="Times New Roman" w:hAnsi="Times New Roman"/>
            <w:sz w:val="20"/>
            <w:szCs w:val="20"/>
            <w:u w:val="none" w:color="000000"/>
          </w:rPr>
          <w:t>2</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2" w:author="&lt;анонимный&gt;" w:date="2022-03-02T23:20:59Z"/>
        </w:rPr>
      </w:pPr>
      <w:del w:id="400" w:author="&lt;анонимный&gt;" w:date="2022-03-02T23:19:49Z">
        <w:r>
          <w:rPr>
            <w:rFonts w:ascii="Times New Roman" w:hAnsi="Times New Roman"/>
            <w:sz w:val="20"/>
            <w:szCs w:val="20"/>
            <w:u w:val="none" w:color="000000"/>
            <w:lang w:val="en-US"/>
          </w:rPr>
          <w:delText>(base) denisfadeev@MacBook-Pro-Denis Downloads %</w:delText>
        </w:r>
      </w:del>
      <w:del w:id="401" w:author="&lt;анонимный&gt;" w:date="2022-03-02T23:20:59Z">
        <w:r>
          <w:rPr>
            <w:rFonts w:ascii="Times New Roman" w:hAnsi="Times New Roman"/>
            <w:sz w:val="20"/>
            <w:szCs w:val="20"/>
            <w:u w:val="none" w:color="000000"/>
            <w:lang w:val="en-US"/>
          </w:rPr>
          <w:delText xml:space="preserve"> cat file1.txt | awk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4" w:author="&lt;анонимный&gt;" w:date="2022-03-02T23:20:59Z"/>
        </w:rPr>
      </w:pPr>
      <w:del w:id="403" w:author="&lt;анонимный&gt;" w:date="2022-03-02T23:20:59Z">
        <w:r>
          <w:rPr>
            <w:rFonts w:ascii="Times New Roman" w:hAnsi="Times New Roman"/>
            <w:sz w:val="20"/>
            <w:szCs w:val="20"/>
            <w:u w:val="none" w:color="000000"/>
            <w:lang w:val="en-US"/>
          </w:rPr>
          <w:delText>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7" w:author="&lt;анонимный&gt;" w:date="2022-03-02T23:20:59Z"/>
        </w:rPr>
      </w:pPr>
      <w:del w:id="405" w:author="&lt;анонимный&gt;" w:date="2022-03-02T23:19:53Z">
        <w:r>
          <w:rPr>
            <w:rFonts w:ascii="Times New Roman" w:hAnsi="Times New Roman"/>
            <w:sz w:val="20"/>
            <w:szCs w:val="20"/>
            <w:u w:val="none" w:color="000000"/>
            <w:lang w:val="en-US"/>
          </w:rPr>
          <w:delText>(base) denisfadeev@MacBook-Pro-Denis Downloads %</w:delText>
        </w:r>
      </w:del>
      <w:del w:id="406" w:author="&lt;анонимный&gt;" w:date="2022-03-02T23:20:59Z">
        <w:r>
          <w:rPr>
            <w:rFonts w:ascii="Times New Roman" w:hAnsi="Times New Roman"/>
            <w:sz w:val="20"/>
            <w:szCs w:val="20"/>
            <w:u w:val="none" w:color="000000"/>
            <w:lang w:val="en-US"/>
          </w:rPr>
          <w:delText xml:space="preserve"> cat file1.txt | awk '/computer/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09" w:author="&lt;анонимный&gt;" w:date="2022-03-02T23:20:59Z"/>
        </w:rPr>
      </w:pPr>
      <w:del w:id="408" w:author="&lt;анонимный&gt;" w:date="2022-03-02T23:20:59Z">
        <w:r>
          <w:rPr>
            <w:rFonts w:ascii="Times New Roman" w:hAnsi="Times New Roman"/>
            <w:sz w:val="20"/>
            <w:szCs w:val="20"/>
            <w:u w:val="none" w:color="000000"/>
            <w:lang w:val="en-US"/>
          </w:rPr>
          <w:delText>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12" w:author="&lt;анонимный&gt;" w:date="2022-03-02T23:20:59Z"/>
        </w:rPr>
      </w:pPr>
      <w:del w:id="410" w:author="&lt;анонимный&gt;" w:date="2022-03-02T23:19:58Z">
        <w:r>
          <w:rPr>
            <w:rFonts w:ascii="Times New Roman" w:hAnsi="Times New Roman"/>
            <w:sz w:val="20"/>
            <w:szCs w:val="20"/>
            <w:u w:val="none" w:color="000000"/>
            <w:lang w:val="en-US"/>
          </w:rPr>
          <w:delText>(base) denisfadeev@MacBook-Pro-Denis Downloads %</w:delText>
        </w:r>
      </w:del>
      <w:del w:id="411" w:author="&lt;анонимный&gt;" w:date="2022-03-02T23:20:59Z">
        <w:r>
          <w:rPr>
            <w:rFonts w:ascii="Times New Roman" w:hAnsi="Times New Roman"/>
            <w:sz w:val="20"/>
            <w:szCs w:val="20"/>
            <w:u w:val="none" w:color="000000"/>
            <w:lang w:val="en-US"/>
          </w:rPr>
          <w:delText xml:space="preserve"> cat file1.txt | awk '/bad/ {print $NF}’</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14" w:author="&lt;анонимный&gt;" w:date="2022-03-02T23:20:59Z"/>
        </w:rPr>
      </w:pPr>
      <w:del w:id="413" w:author="&lt;анонимный&gt;" w:date="2022-03-02T23:20:59Z">
        <w:r>
          <w:rPr>
            <w:rFonts w:ascii="Times New Roman" w:hAnsi="Times New Roman"/>
            <w:sz w:val="20"/>
            <w:szCs w:val="20"/>
            <w:u w:val="none" w:color="000000"/>
            <w:lang w:val="en-US"/>
          </w:rPr>
          <w:delText>Windows</w:delText>
        </w:r>
      </w:del>
    </w:p>
    <w:p>
      <w:pPr>
        <w:pStyle w:val="Style21"/>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en-US"/>
        </w:rPr>
        <w:t>23. sed (</w:t>
      </w:r>
      <w:r>
        <w:rPr>
          <w:rFonts w:ascii="Times New Roman" w:hAnsi="Times New Roman"/>
          <w:b/>
          <w:bCs/>
          <w:sz w:val="20"/>
          <w:szCs w:val="20"/>
          <w:u w:val="none" w:color="000000"/>
          <w:lang w:val="ru-RU"/>
        </w:rPr>
        <w:t>текстовый редактор</w:t>
      </w:r>
      <w:r>
        <w:rPr>
          <w:rFonts w:ascii="Times New Roman" w:hAnsi="Times New Roman"/>
          <w:b/>
          <w:bCs/>
          <w:sz w:val="20"/>
          <w:szCs w:val="20"/>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16" w:author="&lt;анонимный&gt;" w:date="2022-03-02T23:26:14Z"/>
        </w:rPr>
      </w:pPr>
      <w:del w:id="415" w:author="&lt;анонимный&gt;" w:date="2022-03-02T23:26:14Z">
        <w:r>
          <w:rPr>
            <w:rFonts w:ascii="Times New Roman" w:hAnsi="Times New Roman"/>
            <w:sz w:val="20"/>
            <w:szCs w:val="20"/>
            <w:u w:val="none" w:color="000000"/>
            <w:lang w:val="en-US"/>
          </w:rPr>
          <w:delText>(base) denisfadeev@MacBook-Pro-Denis Downloads % sed '1,3p' file1.txt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18" w:author="&lt;анонимный&gt;" w:date="2022-03-02T23:26:14Z"/>
        </w:rPr>
      </w:pPr>
      <w:del w:id="417" w:author="&lt;анонимный&gt;" w:date="2022-03-02T23:26:14Z">
        <w:r>
          <w:rPr>
            <w:rFonts w:ascii="Times New Roman" w:hAnsi="Times New Roman"/>
            <w:sz w:val="20"/>
            <w:szCs w:val="20"/>
            <w:u w:val="none" w:color="000000"/>
            <w:lang w:val="en-US"/>
          </w:rPr>
          <w:delText>computer mouse macBook</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0" w:author="&lt;анонимный&gt;" w:date="2022-03-02T23:26:14Z"/>
        </w:rPr>
      </w:pPr>
      <w:del w:id="419" w:author="&lt;анонимный&gt;" w:date="2022-03-02T23:26:14Z">
        <w:r>
          <w:rPr>
            <w:rFonts w:ascii="Times New Roman" w:hAnsi="Times New Roman"/>
            <w:sz w:val="20"/>
            <w:szCs w:val="20"/>
            <w:u w:val="none" w:color="000000"/>
            <w:lang w:val="en-US"/>
          </w:rPr>
          <w:delText>computer mouse macBook</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2" w:author="&lt;анонимный&gt;" w:date="2022-03-02T23:26:14Z"/>
        </w:rPr>
      </w:pPr>
      <w:del w:id="421" w:author="&lt;анонимный&gt;" w:date="2022-03-02T23:26:14Z">
        <w:r>
          <w:rPr>
            <w:rFonts w:ascii="Times New Roman" w:hAnsi="Times New Roman"/>
            <w:sz w:val="20"/>
            <w:szCs w:val="20"/>
            <w:u w:val="none" w:color="000000"/>
            <w:lang w:val="en-US"/>
          </w:rPr>
          <w:delText>new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4" w:author="&lt;анонимный&gt;" w:date="2022-03-02T23:26:14Z"/>
        </w:rPr>
      </w:pPr>
      <w:del w:id="423" w:author="&lt;анонимный&gt;" w:date="2022-03-02T23:26:14Z">
        <w:r>
          <w:rPr>
            <w:rFonts w:ascii="Times New Roman" w:hAnsi="Times New Roman"/>
            <w:sz w:val="20"/>
            <w:szCs w:val="20"/>
            <w:u w:val="none" w:color="000000"/>
            <w:lang w:val="en-US"/>
          </w:rPr>
          <w:delText>new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6" w:author="&lt;анонимный&gt;" w:date="2022-03-02T23:26:14Z"/>
        </w:rPr>
      </w:pPr>
      <w:del w:id="425" w:author="&lt;анонимный&gt;" w:date="2022-03-02T23:26:14Z">
        <w:r>
          <w:rPr>
            <w:rFonts w:ascii="Times New Roman" w:hAnsi="Times New Roman"/>
            <w:sz w:val="20"/>
            <w:szCs w:val="20"/>
            <w:u w:val="none" w:color="000000"/>
            <w:lang w:val="en-US"/>
          </w:rPr>
          <w:delText>another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28" w:author="&lt;анонимный&gt;" w:date="2022-03-02T23:26:14Z"/>
        </w:rPr>
      </w:pPr>
      <w:del w:id="427" w:author="&lt;анонимный&gt;" w:date="2022-03-02T23:26:14Z">
        <w:r>
          <w:rPr>
            <w:rFonts w:ascii="Times New Roman" w:hAnsi="Times New Roman"/>
            <w:sz w:val="20"/>
            <w:szCs w:val="20"/>
            <w:u w:val="none" w:color="000000"/>
            <w:lang w:val="en-US"/>
          </w:rPr>
          <w:delText>another things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30" w:author="&lt;анонимный&gt;" w:date="2022-03-02T23:26:14Z"/>
        </w:rPr>
      </w:pPr>
      <w:del w:id="429" w:author="&lt;анонимный&gt;" w:date="2022-03-02T23:26:14Z">
        <w:r>
          <w:rPr>
            <w:rFonts w:ascii="Times New Roman" w:hAnsi="Times New Roman"/>
            <w:sz w:val="20"/>
            <w:szCs w:val="20"/>
            <w:u w:val="none" w:color="000000"/>
          </w:rPr>
          <w:delText>java.Object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32" w:author="&lt;анонимный&gt;" w:date="2022-03-02T23:26:14Z"/>
        </w:rPr>
      </w:pPr>
      <w:del w:id="431" w:author="&lt;анонимный&gt;" w:date="2022-03-02T23:26:14Z">
        <w:r>
          <w:rPr>
            <w:rFonts w:ascii="Times New Roman" w:hAnsi="Times New Roman"/>
            <w:sz w:val="20"/>
            <w:szCs w:val="20"/>
            <w:u w:val="none" w:color="000000"/>
            <w:lang w:val="pt-PT"/>
          </w:rPr>
          <w:delText>MAI BEST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5" w:author="&lt;анонимный&gt;" w:date="2022-03-02T23:26:14Z"/>
          <w:sz w:val="20"/>
          <w:szCs w:val="20"/>
          <w:u w:val="none" w:color="000000"/>
        </w:rPr>
      </w:pPr>
      <w:del w:id="433" w:author="&lt;анонимный&gt;" w:date="2022-03-02T23:26:14Z">
        <w:r>
          <w:rPr>
            <w:rFonts w:ascii="Times New Roman" w:hAnsi="Times New Roman"/>
            <w:sz w:val="20"/>
            <w:szCs w:val="20"/>
            <w:u w:val="none" w:color="000000"/>
            <w:lang w:val="en-US"/>
          </w:rPr>
          <w:delText>please, stop step brother</w:delText>
        </w:r>
      </w:del>
      <w:ins w:id="434" w:author="&lt;анонимный&gt;" w:date="2022-03-02T23:26:14Z">
        <w:r>
          <w:rPr>
            <w:rFonts w:eastAsia="Times New Roman" w:cs="Times New Roman" w:ascii="Times New Roman" w:hAnsi="Times New Roman"/>
            <w:sz w:val="20"/>
            <w:szCs w:val="20"/>
            <w:u w:val="none" w:color="000000"/>
            <w:lang w:val="en-US"/>
          </w:rPr>
          <w:t>(base) bradvurt@bradvurt-GL553VD:~$ sed '1p' /home/bradvurt/Шаблоны/file2.txt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7" w:author="&lt;анонимный&gt;" w:date="2022-03-02T23:26:14Z"/>
          <w:sz w:val="20"/>
          <w:szCs w:val="20"/>
          <w:u w:val="none" w:color="000000"/>
        </w:rPr>
      </w:pPr>
      <w:ins w:id="436" w:author="&lt;анонимный&gt;" w:date="2022-03-02T23:26:14Z">
        <w:r>
          <w:rPr>
            <w:rFonts w:eastAsia="Times New Roman" w:cs="Times New Roman" w:ascii="Times New Roman" w:hAnsi="Times New Roman"/>
            <w:sz w:val="20"/>
            <w:szCs w:val="20"/>
            <w:u w:val="none" w:color="000000"/>
            <w:lang w:val="en-US"/>
          </w:rPr>
          <w:t>1 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39" w:author="&lt;анонимный&gt;" w:date="2022-03-02T23:26:14Z"/>
          <w:sz w:val="20"/>
          <w:szCs w:val="20"/>
          <w:u w:val="none" w:color="000000"/>
        </w:rPr>
      </w:pPr>
      <w:ins w:id="438" w:author="&lt;анонимный&gt;" w:date="2022-03-02T23:26:14Z">
        <w:r>
          <w:rPr>
            <w:rFonts w:eastAsia="Times New Roman" w:cs="Times New Roman" w:ascii="Times New Roman" w:hAnsi="Times New Roman"/>
            <w:sz w:val="20"/>
            <w:szCs w:val="20"/>
            <w:u w:val="none" w:color="000000"/>
            <w:lang w:val="en-US"/>
          </w:rPr>
          <w:t>1 aa</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441" w:author="&lt;анонимный&gt;" w:date="2022-03-02T23:26:14Z"/>
          <w:sz w:val="20"/>
          <w:szCs w:val="20"/>
          <w:u w:val="none" w:color="000000"/>
        </w:rPr>
      </w:pPr>
      <w:ins w:id="440" w:author="&lt;анонимный&gt;" w:date="2022-03-02T23:26:14Z">
        <w:r>
          <w:rPr>
            <w:rFonts w:eastAsia="Times New Roman" w:cs="Times New Roman" w:ascii="Times New Roman" w:hAnsi="Times New Roman"/>
            <w:sz w:val="20"/>
            <w:szCs w:val="20"/>
            <w:u w:val="none" w:color="000000"/>
            <w:lang w:val="en-US"/>
          </w:rPr>
          <w:t>2 cc</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443" w:author="&lt;анонимный&gt;" w:date="2022-03-02T23:24:43Z"/>
        </w:rPr>
      </w:pPr>
      <w:ins w:id="442" w:author="&lt;анонимный&gt;" w:date="2022-03-02T23:26:14Z">
        <w:r>
          <w:rPr>
            <w:rFonts w:eastAsia="Times New Roman" w:cs="Times New Roman" w:ascii="Times New Roman" w:hAnsi="Times New Roman"/>
            <w:sz w:val="20"/>
            <w:szCs w:val="20"/>
            <w:u w:val="none" w:color="000000"/>
            <w:lang w:val="en-US"/>
          </w:rPr>
          <w:t>3 ee</w:t>
        </w:r>
      </w:ins>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5" w:author="&lt;анонимный&gt;" w:date="2022-03-02T23:24:43Z"/>
        </w:rPr>
      </w:pPr>
      <w:del w:id="444" w:author="&lt;анонимный&gt;" w:date="2022-03-02T23:24:43Z">
        <w:r>
          <w:rPr>
            <w:rFonts w:eastAsia="Times New Roman" w:cs="Times New Roman" w:ascii="Times New Roman" w:hAnsi="Times New Roman"/>
            <w:sz w:val="20"/>
            <w:szCs w:val="20"/>
            <w:u w:val="none" w:color="000000"/>
          </w:rPr>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7" w:author="&lt;анонимный&gt;" w:date="2022-03-02T23:24:43Z"/>
        </w:rPr>
      </w:pPr>
      <w:del w:id="446" w:author="&lt;анонимный&gt;" w:date="2022-03-02T23:24:43Z">
        <w:r>
          <w:rPr>
            <w:rFonts w:ascii="Times New Roman" w:hAnsi="Times New Roman"/>
            <w:sz w:val="20"/>
            <w:szCs w:val="20"/>
            <w:u w:val="none" w:color="000000"/>
            <w:lang w:val="en-US"/>
          </w:rPr>
          <w:delText>(base) denisfadeev@MacBook-Pro-Denis Downloads % sed -n '1,3p'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49" w:author="&lt;анонимный&gt;" w:date="2022-03-02T23:24:43Z"/>
        </w:rPr>
      </w:pPr>
      <w:del w:id="448" w:author="&lt;анонимный&gt;" w:date="2022-03-02T23:24:43Z">
        <w:r>
          <w:rPr>
            <w:rFonts w:ascii="Times New Roman" w:hAnsi="Times New Roman"/>
            <w:sz w:val="20"/>
            <w:szCs w:val="20"/>
            <w:u w:val="none" w:color="000000"/>
            <w:lang w:val="en-US"/>
          </w:rPr>
          <w:delText>computer mouse macBook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1" w:author="&lt;анонимный&gt;" w:date="2022-03-02T23:24:43Z"/>
        </w:rPr>
      </w:pPr>
      <w:del w:id="450" w:author="&lt;анонимный&gt;" w:date="2022-03-02T23:24:43Z">
        <w:r>
          <w:rPr>
            <w:rFonts w:ascii="Times New Roman" w:hAnsi="Times New Roman"/>
            <w:sz w:val="20"/>
            <w:szCs w:val="20"/>
            <w:u w:val="none" w:color="000000"/>
            <w:lang w:val="en-US"/>
          </w:rPr>
          <w:delText>new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3" w:author="&lt;анонимный&gt;" w:date="2022-03-02T23:24:43Z"/>
        </w:rPr>
      </w:pPr>
      <w:del w:id="452" w:author="&lt;анонимный&gt;" w:date="2022-03-02T23:24:43Z">
        <w:r>
          <w:rPr>
            <w:rFonts w:ascii="Times New Roman" w:hAnsi="Times New Roman"/>
            <w:sz w:val="20"/>
            <w:szCs w:val="20"/>
            <w:u w:val="none" w:color="000000"/>
            <w:lang w:val="en-US"/>
          </w:rPr>
          <w:delText>another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5" w:author="&lt;анонимный&gt;" w:date="2022-03-02T23:24:43Z"/>
        </w:rPr>
      </w:pPr>
      <w:del w:id="454" w:author="&lt;анонимный&gt;" w:date="2022-03-02T23:24:43Z">
        <w:r>
          <w:rPr>
            <w:rFonts w:ascii="Times New Roman" w:hAnsi="Times New Roman"/>
            <w:sz w:val="20"/>
            <w:szCs w:val="20"/>
            <w:u w:val="none" w:color="000000"/>
            <w:lang w:val="en-US"/>
          </w:rPr>
          <w:delText>(base) denisfadeev@MacBook-Pro-Denis Downloads % sed 's/a/e/g' file1.txt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7" w:author="&lt;анонимный&gt;" w:date="2022-03-02T23:24:43Z"/>
        </w:rPr>
      </w:pPr>
      <w:del w:id="456" w:author="&lt;анонимный&gt;" w:date="2022-03-02T23:24:43Z">
        <w:r>
          <w:rPr>
            <w:rFonts w:ascii="Times New Roman" w:hAnsi="Times New Roman"/>
            <w:sz w:val="20"/>
            <w:szCs w:val="20"/>
            <w:u w:val="none" w:color="000000"/>
            <w:lang w:val="en-US"/>
          </w:rPr>
          <w:delText>computer mouse mecBook</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59" w:author="&lt;анонимный&gt;" w:date="2022-03-02T23:24:43Z"/>
        </w:rPr>
      </w:pPr>
      <w:del w:id="458" w:author="&lt;анонимный&gt;" w:date="2022-03-02T23:24:43Z">
        <w:r>
          <w:rPr>
            <w:rFonts w:ascii="Times New Roman" w:hAnsi="Times New Roman"/>
            <w:sz w:val="20"/>
            <w:szCs w:val="20"/>
            <w:u w:val="none" w:color="000000"/>
            <w:lang w:val="en-US"/>
          </w:rPr>
          <w:delText>new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1" w:author="&lt;анонимный&gt;" w:date="2022-03-02T23:24:43Z"/>
        </w:rPr>
      </w:pPr>
      <w:del w:id="460" w:author="&lt;анонимный&gt;" w:date="2022-03-02T23:24:43Z">
        <w:r>
          <w:rPr>
            <w:rFonts w:ascii="Times New Roman" w:hAnsi="Times New Roman"/>
            <w:sz w:val="20"/>
            <w:szCs w:val="20"/>
            <w:u w:val="none" w:color="000000"/>
            <w:lang w:val="en-US"/>
          </w:rPr>
          <w:delText>enother things</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3" w:author="&lt;анонимный&gt;" w:date="2022-03-02T23:24:43Z"/>
        </w:rPr>
      </w:pPr>
      <w:del w:id="462" w:author="&lt;анонимный&gt;" w:date="2022-03-02T23:24:43Z">
        <w:r>
          <w:rPr>
            <w:rFonts w:ascii="Times New Roman" w:hAnsi="Times New Roman"/>
            <w:sz w:val="20"/>
            <w:szCs w:val="20"/>
            <w:u w:val="none" w:color="000000"/>
          </w:rPr>
          <w:delText>jeve.Object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5" w:author="&lt;анонимный&gt;" w:date="2022-03-02T23:24:43Z"/>
        </w:rPr>
      </w:pPr>
      <w:del w:id="464" w:author="&lt;анонимный&gt;" w:date="2022-03-02T23:24:43Z">
        <w:r>
          <w:rPr>
            <w:rFonts w:ascii="Times New Roman" w:hAnsi="Times New Roman"/>
            <w:sz w:val="20"/>
            <w:szCs w:val="20"/>
            <w:u w:val="none" w:color="000000"/>
            <w:lang w:val="pt-PT"/>
          </w:rPr>
          <w:delText>MAI BEST</w:delText>
        </w:r>
      </w:del>
    </w:p>
    <w:p>
      <w:pPr>
        <w:pStyle w:val="Style21"/>
        <w:keepNext w:val="false"/>
        <w:keepLines w:val="false"/>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suppressAutoHyphens w:val="false"/>
        <w:bidi w:val="0"/>
        <w:spacing w:lineRule="auto" w:line="240" w:before="0" w:after="0"/>
        <w:ind w:left="327" w:right="0" w:hanging="0"/>
        <w:jc w:val="left"/>
        <w:rPr>
          <w:rFonts w:ascii="Times New Roman" w:hAnsi="Times New Roman" w:eastAsia="Times New Roman" w:cs="Times New Roman"/>
          <w:sz w:val="20"/>
          <w:szCs w:val="20"/>
          <w:u w:val="none" w:color="000000"/>
          <w:del w:id="467" w:author="&lt;анонимный&gt;" w:date="2022-03-02T23:24:43Z"/>
        </w:rPr>
      </w:pPr>
      <w:del w:id="466" w:author="&lt;анонимный&gt;" w:date="2022-03-02T23:24:43Z">
        <w:r>
          <w:rPr>
            <w:rFonts w:ascii="Times New Roman" w:hAnsi="Times New Roman"/>
            <w:sz w:val="20"/>
            <w:szCs w:val="20"/>
            <w:u w:val="none" w:color="000000"/>
            <w:lang w:val="en-US"/>
          </w:rPr>
          <w:delText>pleese, stop step brother</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rPr>
      </w:pPr>
      <w:r>
        <w:rPr>
          <w:rFonts w:eastAsia="Times New Roman" w:cs="Times New Roman" w:ascii="Times New Roman" w:hAnsi="Times New Roman"/>
          <w:sz w:val="20"/>
          <w:szCs w:val="20"/>
          <w:u w:val="none" w:color="00000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0"/>
          <w:szCs w:val="20"/>
          <w:u w:val="none" w:color="000000"/>
        </w:rPr>
      </w:pPr>
      <w:r>
        <w:rPr>
          <w:rFonts w:ascii="Times New Roman" w:hAnsi="Times New Roman"/>
          <w:b/>
          <w:bCs/>
          <w:sz w:val="20"/>
          <w:szCs w:val="20"/>
          <w:u w:val="none" w:color="000000"/>
          <w:lang w:val="ru-RU"/>
        </w:rPr>
        <w:t>Код скрипта</w:t>
      </w:r>
      <w:r>
        <w:rPr>
          <w:rFonts w:ascii="Times New Roman" w:hAnsi="Times New Roman"/>
          <w:b/>
          <w:bCs/>
          <w:sz w:val="20"/>
          <w:szCs w:val="20"/>
          <w:u w:val="none" w:color="000000"/>
          <w:lang w:val="en-US"/>
        </w:rPr>
        <w:t>:</w:t>
      </w:r>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del w:id="469" w:author="&lt;анонимный&gt;" w:date="2022-03-02T23:26:53Z"/>
          <w14:textFill>
            <w14:solidFill>
              <w14:srgbClr w14:val="000000"/>
            </w14:solidFill>
          </w14:textFill>
        </w:rPr>
      </w:pPr>
      <w:del w:id="468" w:author="&lt;анонимный&gt;" w:date="2022-03-02T23:26:53Z">
        <w:r>
          <w:rPr>
            <w:rFonts w:ascii="Menlo Regular" w:hAnsi="Menlo Regular"/>
            <w:sz w:val="18"/>
            <w:szCs w:val="18"/>
          </w:rPr>
          <w:delText>#!/bin/bash</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1" w:author="&lt;анонимный&gt;" w:date="2022-03-02T23:26:53Z"/>
        </w:rPr>
      </w:pPr>
      <w:del w:id="470" w:author="&lt;анонимный&gt;" w:date="2022-03-02T23:26:53Z">
        <w:r>
          <w:rPr>
            <w:rFonts w:ascii="Menlo Regular" w:hAnsi="Menlo Regular"/>
            <w:sz w:val="18"/>
            <w:szCs w:val="18"/>
            <w:lang w:val="en-US"/>
          </w:rPr>
          <w:delText>#name of file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3" w:author="&lt;анонимный&gt;" w:date="2022-03-02T23:26:53Z"/>
        </w:rPr>
      </w:pPr>
      <w:del w:id="472" w:author="&lt;анонимный&gt;" w:date="2022-03-02T23:26:53Z">
        <w:r>
          <w:rPr>
            <w:rFonts w:ascii="Menlo Regular" w:hAnsi="Menlo Regular"/>
            <w:sz w:val="18"/>
            <w:szCs w:val="18"/>
            <w:lang w:val="en-US"/>
          </w:rPr>
          <w:delText>dir=$1</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5" w:author="&lt;анонимный&gt;" w:date="2022-03-02T23:26:53Z"/>
        </w:rPr>
      </w:pPr>
      <w:del w:id="474" w:author="&lt;анонимный&gt;" w:date="2022-03-02T23:26:53Z">
        <w:r>
          <w:rPr>
            <w:rFonts w:ascii="Menlo Regular" w:hAnsi="Menlo Regular"/>
            <w:sz w:val="18"/>
            <w:szCs w:val="18"/>
            <w:lang w:val="en-US"/>
          </w:rPr>
          <w:delText>#Take indexes of rows, so values we must delete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79" w:author="&lt;анонимный&gt;" w:date="2022-03-02T23:26:53Z"/>
        </w:rPr>
      </w:pPr>
      <w:del w:id="476" w:author="&lt;анонимный&gt;" w:date="2022-03-02T23:26:53Z">
        <w:r>
          <w:rPr>
            <w:rFonts w:ascii="Menlo Regular" w:hAnsi="Menlo Regular"/>
            <w:sz w:val="18"/>
            <w:szCs w:val="18"/>
            <w:lang w:val="en-US"/>
          </w:rPr>
          <w:delText>indexes=($(</w:delText>
        </w:r>
      </w:del>
      <w:del w:id="477" w:author="&lt;анонимный&gt;" w:date="2022-03-02T23:26:53Z">
        <w:r>
          <w:rPr>
            <w:rFonts w:ascii="Menlo Regular" w:hAnsi="Menlo Regular"/>
            <w:b/>
            <w:bCs/>
            <w:sz w:val="18"/>
            <w:szCs w:val="18"/>
          </w:rPr>
          <w:delText>awk</w:delText>
        </w:r>
      </w:del>
      <w:del w:id="478" w:author="&lt;анонимный&gt;" w:date="2022-03-02T23:26:53Z">
        <w:r>
          <w:rPr>
            <w:rFonts w:ascii="Menlo Regular" w:hAnsi="Menlo Regular"/>
            <w:sz w:val="18"/>
            <w:szCs w:val="18"/>
          </w:rPr>
          <w:delText xml:space="preserve"> -F".|=" '/url/ || /username/ || /password/ || /port/  {printf "%s ", FNR}'$dir))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82" w:author="&lt;анонимный&gt;" w:date="2022-03-02T23:26:53Z"/>
        </w:rPr>
      </w:pPr>
      <w:del w:id="480" w:author="&lt;анонимный&gt;" w:date="2022-03-02T23:26:53Z">
        <w:r>
          <w:rPr>
            <w:rFonts w:ascii="Menlo Regular" w:hAnsi="Menlo Regular"/>
            <w:b/>
            <w:bCs/>
            <w:sz w:val="18"/>
            <w:szCs w:val="18"/>
          </w:rPr>
          <w:delText>awk</w:delText>
        </w:r>
      </w:del>
      <w:del w:id="481" w:author="&lt;анонимный&gt;" w:date="2022-03-02T23:26:53Z">
        <w:r>
          <w:rPr>
            <w:rFonts w:ascii="Menlo Regular" w:hAnsi="Menlo Regular"/>
            <w:sz w:val="18"/>
            <w:szCs w:val="18"/>
            <w:lang w:val="en-US"/>
          </w:rPr>
          <w:delText xml:space="preserve"> -F"=" '/url/ || /username/ || /password/ || /port/  {print "clean row " $1}'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87" w:author="&lt;анонимный&gt;" w:date="2022-03-02T23:26:53Z"/>
        </w:rPr>
      </w:pPr>
      <w:del w:id="483" w:author="&lt;анонимный&gt;" w:date="2022-03-02T23:26:53Z">
        <w:r>
          <w:rPr>
            <w:rFonts w:ascii="Menlo Regular" w:hAnsi="Menlo Regular"/>
            <w:b/>
            <w:bCs/>
            <w:sz w:val="18"/>
            <w:szCs w:val="18"/>
            <w:lang w:val="en-US"/>
          </w:rPr>
          <w:delText>for</w:delText>
        </w:r>
      </w:del>
      <w:del w:id="484" w:author="&lt;анонимный&gt;" w:date="2022-03-02T23:26:53Z">
        <w:r>
          <w:rPr>
            <w:rFonts w:ascii="Menlo Regular" w:hAnsi="Menlo Regular"/>
            <w:sz w:val="18"/>
            <w:szCs w:val="18"/>
            <w:lang w:val="en-US"/>
          </w:rPr>
          <w:delText xml:space="preserve"> h </w:delText>
        </w:r>
      </w:del>
      <w:del w:id="485" w:author="&lt;анонимный&gt;" w:date="2022-03-02T23:26:53Z">
        <w:r>
          <w:rPr>
            <w:rFonts w:ascii="Menlo Regular" w:hAnsi="Menlo Regular"/>
            <w:b/>
            <w:bCs/>
            <w:sz w:val="18"/>
            <w:szCs w:val="18"/>
          </w:rPr>
          <w:delText>in</w:delText>
        </w:r>
      </w:del>
      <w:del w:id="486" w:author="&lt;анонимный&gt;" w:date="2022-03-02T23:26:53Z">
        <w:r>
          <w:rPr>
            <w:rFonts w:ascii="Menlo Regular" w:hAnsi="Menlo Regular"/>
            <w:sz w:val="18"/>
            <w:szCs w:val="18"/>
            <w:lang w:val="en-US"/>
          </w:rPr>
          <w:delText xml:space="preserve"> $indexes</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b w:val="false"/>
          <w:b w:val="false"/>
          <w:bCs w:val="false"/>
          <w:sz w:val="18"/>
          <w:szCs w:val="18"/>
          <w:del w:id="489" w:author="&lt;анонимный&gt;" w:date="2022-03-02T23:26:53Z"/>
        </w:rPr>
      </w:pPr>
      <w:del w:id="488" w:author="&lt;анонимный&gt;" w:date="2022-03-02T23:26:53Z">
        <w:r>
          <w:rPr>
            <w:rFonts w:ascii="Menlo Regular" w:hAnsi="Menlo Regular"/>
            <w:b/>
            <w:bCs/>
            <w:sz w:val="18"/>
            <w:szCs w:val="18"/>
          </w:rPr>
          <w:delText>do</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2" w:author="&lt;анонимный&gt;" w:date="2022-03-02T23:26:53Z"/>
        </w:rPr>
      </w:pPr>
      <w:del w:id="490" w:author="&lt;анонимный&gt;" w:date="2022-03-02T23:26:53Z">
        <w:r>
          <w:rPr>
            <w:rFonts w:ascii="Menlo Regular" w:hAnsi="Menlo Regular"/>
            <w:b/>
            <w:bCs/>
            <w:sz w:val="18"/>
            <w:szCs w:val="18"/>
            <w:lang w:val="en-US"/>
          </w:rPr>
          <w:delText>sed</w:delText>
        </w:r>
      </w:del>
      <w:del w:id="491" w:author="&lt;анонимный&gt;" w:date="2022-03-02T23:26:53Z">
        <w:r>
          <w:rPr>
            <w:rFonts w:ascii="Menlo Regular" w:hAnsi="Menlo Regular"/>
            <w:sz w:val="18"/>
            <w:szCs w:val="18"/>
            <w:lang w:val="en-US"/>
          </w:rPr>
          <w:delText xml:space="preserve"> -i '' "$h s/=.*/=/g"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b w:val="false"/>
          <w:b w:val="false"/>
          <w:bCs w:val="false"/>
          <w:sz w:val="18"/>
          <w:szCs w:val="18"/>
          <w:del w:id="494" w:author="&lt;анонимный&gt;" w:date="2022-03-02T23:26:53Z"/>
        </w:rPr>
      </w:pPr>
      <w:del w:id="493" w:author="&lt;анонимный&gt;" w:date="2022-03-02T23:26:53Z">
        <w:r>
          <w:rPr>
            <w:rFonts w:ascii="Menlo Regular" w:hAnsi="Menlo Regular"/>
            <w:b/>
            <w:bCs/>
            <w:sz w:val="18"/>
            <w:szCs w:val="18"/>
            <w:lang w:val="en-US"/>
          </w:rPr>
          <w:delText>done</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6" w:author="&lt;анонимный&gt;" w:date="2022-03-02T23:26:53Z"/>
        </w:rPr>
      </w:pPr>
      <w:del w:id="495" w:author="&lt;анонимный&gt;" w:date="2022-03-02T23:26:53Z">
        <w:r>
          <w:rPr>
            <w:rFonts w:eastAsia="Menlo Regular" w:cs="Menlo Regular" w:ascii="Menlo Regular" w:hAnsi="Menlo Regular"/>
            <w:sz w:val="18"/>
            <w:szCs w:val="18"/>
          </w:rPr>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498" w:author="&lt;анонимный&gt;" w:date="2022-03-02T23:26:53Z"/>
        </w:rPr>
      </w:pPr>
      <w:del w:id="497" w:author="&lt;анонимный&gt;" w:date="2022-03-02T23:26:53Z">
        <w:r>
          <w:rPr>
            <w:rFonts w:ascii="Menlo Regular" w:hAnsi="Menlo Regular"/>
            <w:sz w:val="18"/>
            <w:szCs w:val="18"/>
            <w:lang w:val="en-US"/>
          </w:rPr>
          <w:delText>#delete coments sign before rows</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Menlo Regular" w:hAnsi="Menlo Regular" w:eastAsia="Menlo Regular" w:cs="Menlo Regular"/>
          <w:sz w:val="18"/>
          <w:szCs w:val="18"/>
          <w:del w:id="501" w:author="&lt;анонимный&gt;" w:date="2022-03-02T23:26:53Z"/>
        </w:rPr>
      </w:pPr>
      <w:del w:id="499" w:author="&lt;анонимный&gt;" w:date="2022-03-02T23:26:53Z">
        <w:r>
          <w:rPr>
            <w:rFonts w:ascii="Menlo Regular" w:hAnsi="Menlo Regular"/>
            <w:b/>
            <w:bCs/>
            <w:sz w:val="18"/>
            <w:szCs w:val="18"/>
            <w:lang w:val="en-US"/>
          </w:rPr>
          <w:delText>sed</w:delText>
        </w:r>
      </w:del>
      <w:del w:id="500" w:author="&lt;анонимный&gt;" w:date="2022-03-02T23:26:53Z">
        <w:r>
          <w:rPr>
            <w:rFonts w:ascii="Menlo Regular" w:hAnsi="Menlo Regular"/>
            <w:sz w:val="18"/>
            <w:szCs w:val="18"/>
            <w:lang w:val="en-US"/>
          </w:rPr>
          <w:delText xml:space="preserve"> -i '' 's/#//g' $dir</w:delText>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05" w:author="&lt;анонимный&gt;" w:date="2022-03-12T14:25:55Z"/>
        </w:rPr>
      </w:pPr>
      <w:del w:id="502" w:author="&lt;анонимный&gt;" w:date="2022-03-02T23:26:53Z">
        <w:r>
          <w:rPr>
            <w:rFonts w:ascii="Menlo Regular" w:hAnsi="Menlo Regular"/>
            <w:b/>
            <w:bCs/>
            <w:outline w:val="false"/>
            <w:color w:val="000000"/>
            <w:sz w:val="18"/>
            <w:szCs w:val="18"/>
            <w:lang w:val="es-ES_tradnl"/>
            <w14:textFill>
              <w14:solidFill>
                <w14:srgbClr w14:val="000000"/>
              </w14:solidFill>
            </w14:textFill>
          </w:rPr>
          <w:delText>echo</w:delText>
        </w:r>
      </w:del>
      <w:del w:id="503" w:author="&lt;анонимный&gt;" w:date="2022-03-02T23:26:53Z">
        <w:r>
          <w:rPr>
            <w:rFonts w:ascii="Menlo Regular" w:hAnsi="Menlo Regular"/>
            <w:outline w:val="false"/>
            <w:color w:val="000000"/>
            <w:sz w:val="18"/>
            <w:szCs w:val="18"/>
            <w:lang w:val="en-US"/>
            <w14:textFill>
              <w14:solidFill>
                <w14:srgbClr w14:val="000000"/>
              </w14:solidFill>
            </w14:textFill>
          </w:rPr>
          <w:delText xml:space="preserve"> $dir ready for commit</w:delText>
        </w:r>
      </w:del>
      <w:ins w:id="504"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#!/bin/bash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07" w:author="&lt;анонимный&gt;" w:date="2022-03-12T14:25:55Z"/>
        </w:rPr>
      </w:pPr>
      <w:ins w:id="506"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09" w:author="&lt;анонимный&gt;" w:date="2022-03-12T14:25:55Z"/>
        </w:rPr>
      </w:pPr>
      <w:ins w:id="508"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echo "Enter the path to the key:"</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11" w:author="&lt;анонимный&gt;" w:date="2022-03-12T14:25:55Z"/>
        </w:rPr>
      </w:pPr>
      <w:ins w:id="510"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13" w:author="&lt;анонимный&gt;" w:date="2022-03-12T14:25:55Z"/>
        </w:rPr>
      </w:pPr>
      <w:ins w:id="512"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read key_path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15" w:author="&lt;анонимный&gt;" w:date="2022-03-12T14:25:55Z"/>
        </w:rPr>
      </w:pPr>
      <w:ins w:id="514"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17" w:author="&lt;анонимный&gt;" w:date="2022-03-12T14:25:55Z"/>
        </w:rPr>
      </w:pPr>
      <w:ins w:id="516"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alpha=abcdefghijklmnopqrstuvwxyz</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19" w:author="&lt;анонимный&gt;" w:date="2022-03-12T14:25:55Z"/>
        </w:rPr>
      </w:pPr>
      <w:ins w:id="518"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21" w:author="&lt;анонимный&gt;" w:date="2022-03-12T14:25:55Z"/>
        </w:rPr>
      </w:pPr>
      <w:ins w:id="520"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key=$(cat "$key_path")</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23" w:author="&lt;анонимный&gt;" w:date="2022-03-12T14:25:55Z"/>
        </w:rPr>
      </w:pPr>
      <w:ins w:id="522"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25" w:author="&lt;анонимный&gt;" w:date="2022-03-12T14:25:55Z"/>
        </w:rPr>
      </w:pPr>
      <w:ins w:id="524"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echo "Enter the path to the 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27" w:author="&lt;анонимный&gt;" w:date="2022-03-12T14:25:55Z"/>
        </w:rPr>
      </w:pPr>
      <w:ins w:id="526"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29" w:author="&lt;анонимный&gt;" w:date="2022-03-12T14:25:55Z"/>
        </w:rPr>
      </w:pPr>
      <w:ins w:id="528"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read 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31" w:author="&lt;анонимный&gt;" w:date="2022-03-12T14:25:55Z"/>
        </w:rPr>
      </w:pPr>
      <w:ins w:id="530"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33" w:author="&lt;анонимный&gt;" w:date="2022-03-12T14:25:55Z"/>
        </w:rPr>
      </w:pPr>
      <w:ins w:id="532"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sed 'y/"$alpha"/"$key"/' &lt;"$message"</w:t>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14:textFill>
            <w14:solidFill>
              <w14:srgbClr w14:val="000000"/>
            </w14:solidFill>
          </w14:textFill>
          <w:ins w:id="535" w:author="&lt;анонимный&gt;" w:date="2022-03-12T14:25:55Z"/>
        </w:rPr>
      </w:pPr>
      <w:ins w:id="534" w:author="&lt;анонимный&gt;" w:date="2022-03-12T14:25:55Z">
        <w:r>
          <w:rPr/>
        </w:r>
      </w:ins>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del w:id="537" w:author="&lt;анонимный&gt;" w:date="2022-03-02T23:27:26Z"/>
          <w14:textFill>
            <w14:solidFill>
              <w14:srgbClr w14:val="000000"/>
            </w14:solidFill>
          </w14:textFill>
        </w:rPr>
      </w:pPr>
      <w:ins w:id="536" w:author="&lt;анонимный&gt;" w:date="2022-03-12T14:25:55Z">
        <w:r>
          <w:rPr>
            <w:rFonts w:eastAsia="Times New Roman" w:cs="Times New Roman" w:ascii="Times New Roman" w:hAnsi="Times New Roman"/>
            <w:outline w:val="false"/>
            <w:color w:val="000000"/>
            <w:sz w:val="20"/>
            <w:szCs w:val="20"/>
            <w:u w:val="none" w:color="000000"/>
            <w:lang w:val="en-US"/>
            <w14:textFill>
              <w14:solidFill>
                <w14:srgbClr w14:val="000000"/>
              </w14:solidFill>
            </w14:textFill>
          </w:rPr>
          <w:t>exit 0</w:t>
        </w:r>
      </w:ins>
    </w:p>
    <w:p>
      <w:pPr>
        <w:pStyle w:val="Style21"/>
        <w:keepNext w:val="false"/>
        <w:keepLines w:val="false"/>
        <w:widowControl/>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suppressAutoHyphens w:val="false"/>
        <w:bidi w:val="0"/>
        <w:spacing w:lineRule="auto" w:line="240" w:before="0" w:after="0"/>
        <w:ind w:left="327" w:right="0" w:hanging="0"/>
        <w:jc w:val="left"/>
        <w:rPr>
          <w:rFonts w:ascii="Times New Roman" w:hAnsi="Times New Roman" w:eastAsia="Times New Roman" w:cs="Times New Roman"/>
          <w:outline w:val="false"/>
          <w:color w:val="000000"/>
          <w:sz w:val="18"/>
          <w:szCs w:val="18"/>
          <w:u w:val="none" w:color="000000"/>
          <w:del w:id="539" w:author="&lt;анонимный&gt;" w:date="2022-03-02T23:27:26Z"/>
          <w14:textFill>
            <w14:solidFill>
              <w14:srgbClr w14:val="000000"/>
            </w14:solidFill>
          </w14:textFill>
        </w:rPr>
      </w:pPr>
      <w:del w:id="538" w:author="&lt;анонимный&gt;" w:date="2022-03-02T23:27:26Z">
        <w:r>
          <w:rPr>
            <w:rFonts w:eastAsia="Times New Roman" w:cs="Times New Roman" w:ascii="Times New Roman" w:hAnsi="Times New Roman"/>
            <w:outline w:val="false"/>
            <w:color w:val="000000"/>
            <w:sz w:val="18"/>
            <w:szCs w:val="18"/>
            <w:u w:val="none" w:color="000000"/>
            <w14:textFill>
              <w14:solidFill>
                <w14:srgbClr w14:val="000000"/>
              </w14:solidFill>
            </w14:textFill>
          </w:rPr>
        </w:r>
      </w:del>
    </w:p>
    <w:p>
      <w:pPr>
        <w:pStyle w:val="Style21"/>
        <w:tabs>
          <w:tab w:val="clear" w:pos="720"/>
          <w:tab w:val="left" w:pos="692" w:leader="none"/>
          <w:tab w:val="left" w:pos="1384" w:leader="none"/>
          <w:tab w:val="left" w:pos="2076" w:leader="none"/>
          <w:tab w:val="left" w:pos="2768" w:leader="none"/>
          <w:tab w:val="left" w:pos="3460" w:leader="none"/>
          <w:tab w:val="left" w:pos="4152" w:leader="none"/>
          <w:tab w:val="left" w:pos="4844" w:leader="none"/>
          <w:tab w:val="left" w:pos="5536" w:leader="none"/>
          <w:tab w:val="left" w:pos="6228" w:leader="none"/>
          <w:tab w:val="left" w:pos="6920" w:leader="none"/>
          <w:tab w:val="left" w:pos="7612" w:leader="none"/>
          <w:tab w:val="left" w:pos="8304" w:leader="none"/>
          <w:tab w:val="left" w:pos="8996" w:leader="none"/>
          <w:tab w:val="left" w:pos="9688" w:leader="none"/>
          <w:tab w:val="left" w:pos="10380" w:leader="none"/>
        </w:tabs>
        <w:bidi w:val="0"/>
        <w:spacing w:lineRule="auto" w:line="240" w:before="0" w:after="0"/>
        <w:ind w:left="327" w:right="0" w:hanging="0"/>
        <w:jc w:val="left"/>
        <w:rPr>
          <w:sz w:val="20"/>
          <w:szCs w:val="20"/>
        </w:rPr>
      </w:pPr>
      <w:r>
        <w:rPr>
          <w:sz w:val="20"/>
          <w:szCs w:val="20"/>
        </w:rPr>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b/>
          <w:b/>
          <w:bCs/>
          <w:sz w:val="22"/>
          <w:szCs w:val="22"/>
          <w:u w:val="none" w:color="000000"/>
        </w:rPr>
      </w:pPr>
      <w:r>
        <w:rPr>
          <w:rFonts w:ascii="Times New Roman" w:hAnsi="Times New Roman"/>
          <w:b/>
          <w:bCs/>
          <w:sz w:val="22"/>
          <w:szCs w:val="22"/>
          <w:u w:val="none" w:color="000000"/>
          <w:lang w:val="ru-RU"/>
        </w:rPr>
        <w:t>Вывод работы скрипта в консоли</w:t>
      </w:r>
      <w:r>
        <w:rPr>
          <w:rFonts w:ascii="Times New Roman" w:hAnsi="Times New Roman"/>
          <w:b/>
          <w:bCs/>
          <w:sz w:val="22"/>
          <w:szCs w:val="22"/>
          <w:u w:val="none" w:color="000000"/>
          <w:lang w:val="en-US"/>
        </w:rPr>
        <w:t>:</w:t>
      </w:r>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32"/>
          <w:szCs w:val="32"/>
          <w:u w:val="none" w:color="000000"/>
          <w:del w:id="541" w:author="&lt;анонимный&gt;" w:date="2022-03-02T23:27:55Z"/>
        </w:rPr>
      </w:pPr>
      <w:del w:id="540" w:author="&lt;анонимный&gt;" w:date="2022-03-02T23:27:55Z">
        <w:r>
          <w:rPr>
            <w:rFonts w:ascii="Times New Roman" w:hAnsi="Times New Roman"/>
            <w:sz w:val="20"/>
            <w:szCs w:val="20"/>
            <w:u w:val="none" w:color="000000"/>
            <w:lang w:val="en-US"/>
          </w:rPr>
          <w:delText>(base) denisfadeev@MacBook-Pro-Denis Downloads % source script.sh application.properties</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3" w:author="&lt;анонимный&gt;" w:date="2022-03-02T23:27:55Z"/>
        </w:rPr>
      </w:pPr>
      <w:del w:id="542" w:author="&lt;анонимный&gt;" w:date="2022-03-02T23:27:55Z">
        <w:r>
          <w:rPr>
            <w:rFonts w:ascii="Times New Roman" w:hAnsi="Times New Roman"/>
            <w:sz w:val="20"/>
            <w:szCs w:val="20"/>
            <w:u w:val="none" w:color="000000"/>
            <w:lang w:val="en-US"/>
          </w:rPr>
          <w:delText>clean row spring.datasource.url</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5" w:author="&lt;анонимный&gt;" w:date="2022-03-02T23:27:55Z"/>
        </w:rPr>
      </w:pPr>
      <w:del w:id="544" w:author="&lt;анонимный&gt;" w:date="2022-03-02T23:27:55Z">
        <w:r>
          <w:rPr>
            <w:rFonts w:ascii="Times New Roman" w:hAnsi="Times New Roman"/>
            <w:sz w:val="20"/>
            <w:szCs w:val="20"/>
            <w:u w:val="none" w:color="000000"/>
            <w:lang w:val="en-US"/>
          </w:rPr>
          <w:delText>clean row spring.datasource.username</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7" w:author="&lt;анонимный&gt;" w:date="2022-03-02T23:27:55Z"/>
        </w:rPr>
      </w:pPr>
      <w:del w:id="546" w:author="&lt;анонимный&gt;" w:date="2022-03-02T23:27:55Z">
        <w:r>
          <w:rPr>
            <w:rFonts w:ascii="Times New Roman" w:hAnsi="Times New Roman"/>
            <w:sz w:val="20"/>
            <w:szCs w:val="20"/>
            <w:u w:val="none" w:color="000000"/>
            <w:lang w:val="en-US"/>
          </w:rPr>
          <w:delText>clean row spring.datasource.password</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49" w:author="&lt;анонимный&gt;" w:date="2022-03-02T23:27:55Z"/>
        </w:rPr>
      </w:pPr>
      <w:del w:id="548" w:author="&lt;анонимный&gt;" w:date="2022-03-02T23:27:55Z">
        <w:r>
          <w:rPr>
            <w:rFonts w:ascii="Times New Roman" w:hAnsi="Times New Roman"/>
            <w:sz w:val="20"/>
            <w:szCs w:val="20"/>
            <w:u w:val="none" w:color="000000"/>
            <w:lang w:val="en-US"/>
          </w:rPr>
          <w:delText>clean row server.port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sz w:val="20"/>
          <w:szCs w:val="20"/>
          <w:u w:val="none" w:color="000000"/>
          <w:del w:id="551" w:author="&lt;анонимный&gt;" w:date="2022-03-02T23:27:55Z"/>
        </w:rPr>
      </w:pPr>
      <w:del w:id="550" w:author="&lt;анонимный&gt;" w:date="2022-03-02T23:27:55Z">
        <w:r>
          <w:rPr>
            <w:rFonts w:ascii="Times New Roman" w:hAnsi="Times New Roman"/>
            <w:sz w:val="20"/>
            <w:szCs w:val="20"/>
            <w:u w:val="none" w:color="000000"/>
            <w:lang w:val="en-US"/>
          </w:rPr>
          <w:delText>application.properties ready for commit</w:delText>
        </w:r>
      </w:del>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Times New Roman" w:hAnsi="Times New Roman" w:eastAsia="Times New Roman" w:cs="Times New Roman"/>
          <w:ins w:id="555" w:author="&lt;анонимный&gt;" w:date="2022-03-02T23:27:55Z"/>
          <w:sz w:val="32"/>
          <w:szCs w:val="32"/>
          <w:u w:val="none" w:color="000000"/>
        </w:rPr>
      </w:pPr>
      <w:del w:id="552" w:author="&lt;анонимный&gt;" w:date="2022-03-02T23:27:55Z">
        <w:r>
          <w:rPr>
            <w:rFonts w:ascii="Times New Roman" w:hAnsi="Times New Roman"/>
            <w:sz w:val="20"/>
            <w:szCs w:val="20"/>
            <w:u w:val="none" w:color="000000"/>
            <w:lang w:val="en-US"/>
          </w:rPr>
          <w:delText>(base) denisfadeev@MacBook-Pro-Denis Downloads %</w:delText>
        </w:r>
      </w:del>
      <w:del w:id="553" w:author="&lt;анонимный&gt;" w:date="2022-03-02T23:27:55Z">
        <w:r>
          <w:rPr>
            <w:rFonts w:ascii="Times New Roman" w:hAnsi="Times New Roman"/>
            <w:sz w:val="32"/>
            <w:szCs w:val="32"/>
            <w:u w:val="none" w:color="000000"/>
          </w:rPr>
          <w:delText xml:space="preserve"> </w:delText>
        </w:r>
      </w:del>
      <w:ins w:id="554" w:author="&lt;анонимный&gt;" w:date="2022-03-02T23:27:55Z">
        <w:r>
          <w:rPr>
            <w:rFonts w:eastAsia="Times New Roman" w:cs="Times New Roman" w:ascii="Times New Roman" w:hAnsi="Times New Roman"/>
            <w:sz w:val="20"/>
            <w:szCs w:val="20"/>
            <w:u w:val="none" w:color="000000"/>
          </w:rPr>
          <w:t>(base) bradvurt@bradvurt-GL553VD:~$ ~/script.sh</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7" w:author="&lt;анонимный&gt;" w:date="2022-03-02T23:27:55Z"/>
        </w:rPr>
      </w:pPr>
      <w:ins w:id="556" w:author="&lt;анонимный&gt;" w:date="2022-03-02T23:27:55Z">
        <w:r>
          <w:rPr>
            <w:rFonts w:eastAsia="Times New Roman" w:cs="Times New Roman" w:ascii="Times New Roman" w:hAnsi="Times New Roman"/>
            <w:sz w:val="20"/>
            <w:szCs w:val="20"/>
            <w:u w:val="none" w:color="000000"/>
          </w:rPr>
          <w:t>Enter the path to the key:</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59" w:author="&lt;анонимный&gt;" w:date="2022-03-02T23:27:55Z"/>
        </w:rPr>
      </w:pPr>
      <w:ins w:id="558" w:author="&lt;анонимный&gt;" w:date="2022-03-02T23:27:55Z">
        <w:r>
          <w:rPr>
            <w:rFonts w:eastAsia="Times New Roman" w:cs="Times New Roman" w:ascii="Times New Roman" w:hAnsi="Times New Roman"/>
            <w:sz w:val="20"/>
            <w:szCs w:val="20"/>
            <w:u w:val="none" w:color="000000"/>
          </w:rPr>
          <w:t xml:space="preserve">/home/bradvurt/Шаблоны/key.txt </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61" w:author="&lt;анонимный&gt;" w:date="2022-03-02T23:27:55Z"/>
        </w:rPr>
      </w:pPr>
      <w:ins w:id="560" w:author="&lt;анонимный&gt;" w:date="2022-03-02T23:27:55Z">
        <w:r>
          <w:rPr>
            <w:rFonts w:eastAsia="Times New Roman" w:cs="Times New Roman" w:ascii="Times New Roman" w:hAnsi="Times New Roman"/>
            <w:sz w:val="20"/>
            <w:szCs w:val="20"/>
            <w:u w:val="none" w:color="000000"/>
          </w:rPr>
          <w:t>Enter the path to the message:</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ins w:id="563" w:author="&lt;анонимный&gt;" w:date="2022-03-02T23:27:55Z"/>
        </w:rPr>
      </w:pPr>
      <w:ins w:id="562" w:author="&lt;анонимный&gt;" w:date="2022-03-02T23:27:55Z">
        <w:r>
          <w:rPr>
            <w:rFonts w:eastAsia="Times New Roman" w:cs="Times New Roman" w:ascii="Times New Roman" w:hAnsi="Times New Roman"/>
            <w:sz w:val="20"/>
            <w:szCs w:val="20"/>
            <w:u w:val="none" w:color="000000"/>
          </w:rPr>
          <w:t>/home/bradvurt/Шаблоны/file.txt</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sz w:val="20"/>
          <w:szCs w:val="20"/>
        </w:rPr>
      </w:pPr>
      <w:ins w:id="564" w:author="&lt;анонимный&gt;" w:date="2022-03-02T23:27:55Z">
        <w:r>
          <w:rPr>
            <w:rFonts w:eastAsia="Times New Roman" w:cs="Times New Roman" w:ascii="Times New Roman" w:hAnsi="Times New Roman"/>
            <w:sz w:val="20"/>
            <w:szCs w:val="20"/>
            <w:u w:val="none" w:color="000000"/>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ins>
    </w:p>
    <w:p>
      <w:pPr>
        <w:pStyle w:val="Style21"/>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6740" w:leader="none"/>
          <w:tab w:val="left" w:pos="6760" w:leader="none"/>
          <w:tab w:val="left" w:pos="6780" w:leader="none"/>
          <w:tab w:val="left" w:pos="6800" w:leader="none"/>
          <w:tab w:val="left" w:pos="6820" w:leader="none"/>
          <w:tab w:val="left" w:pos="6840" w:leader="none"/>
          <w:tab w:val="left" w:pos="6860" w:leader="none"/>
          <w:tab w:val="left" w:pos="6880" w:leader="none"/>
          <w:tab w:val="left" w:pos="6900" w:leader="none"/>
          <w:tab w:val="left" w:pos="6920" w:leader="none"/>
          <w:tab w:val="left" w:pos="6940" w:leader="none"/>
          <w:tab w:val="left" w:pos="6960" w:leader="none"/>
          <w:tab w:val="left" w:pos="6980" w:leader="none"/>
          <w:tab w:val="left" w:pos="7000" w:leader="none"/>
          <w:tab w:val="left" w:pos="7020" w:leader="none"/>
          <w:tab w:val="left" w:pos="7040" w:leader="none"/>
          <w:tab w:val="left" w:pos="7060" w:leader="none"/>
          <w:tab w:val="left" w:pos="7080" w:leader="none"/>
          <w:tab w:val="left" w:pos="7100" w:leader="none"/>
          <w:tab w:val="left" w:pos="7120" w:leader="none"/>
          <w:tab w:val="left" w:pos="7140" w:leader="none"/>
          <w:tab w:val="left" w:pos="7160" w:leader="none"/>
          <w:tab w:val="left" w:pos="7180" w:leader="none"/>
          <w:tab w:val="left" w:pos="7200" w:leader="none"/>
          <w:tab w:val="left" w:pos="7220" w:leader="none"/>
          <w:tab w:val="left" w:pos="7240" w:leader="none"/>
          <w:tab w:val="left" w:pos="7260" w:leader="none"/>
          <w:tab w:val="left" w:pos="7280" w:leader="none"/>
          <w:tab w:val="left" w:pos="7300" w:leader="none"/>
          <w:tab w:val="left" w:pos="7320" w:leader="none"/>
          <w:tab w:val="left" w:pos="7340" w:leader="none"/>
          <w:tab w:val="left" w:pos="7360" w:leader="none"/>
          <w:tab w:val="left" w:pos="7380" w:leader="none"/>
          <w:tab w:val="left" w:pos="7400" w:leader="none"/>
          <w:tab w:val="left" w:pos="7420" w:leader="none"/>
          <w:tab w:val="left" w:pos="7440" w:leader="none"/>
          <w:tab w:val="left" w:pos="7460" w:leader="none"/>
          <w:tab w:val="left" w:pos="7480" w:leader="none"/>
          <w:tab w:val="left" w:pos="7500" w:leader="none"/>
          <w:tab w:val="left" w:pos="7520" w:leader="none"/>
          <w:tab w:val="left" w:pos="7540" w:leader="none"/>
          <w:tab w:val="left" w:pos="7560" w:leader="none"/>
          <w:tab w:val="left" w:pos="7580" w:leader="none"/>
          <w:tab w:val="left" w:pos="7600" w:leader="none"/>
          <w:tab w:val="left" w:pos="7620" w:leader="none"/>
          <w:tab w:val="left" w:pos="7640" w:leader="none"/>
          <w:tab w:val="left" w:pos="7660" w:leader="none"/>
          <w:tab w:val="left" w:pos="7680" w:leader="none"/>
          <w:tab w:val="left" w:pos="7700" w:leader="none"/>
          <w:tab w:val="left" w:pos="7720" w:leader="none"/>
          <w:tab w:val="left" w:pos="7740" w:leader="none"/>
          <w:tab w:val="left" w:pos="7760" w:leader="none"/>
        </w:tabs>
        <w:bidi w:val="0"/>
        <w:spacing w:lineRule="auto" w:line="240" w:before="0" w:after="0"/>
        <w:ind w:left="327" w:right="0" w:hanging="0"/>
        <w:jc w:val="left"/>
        <w:rPr>
          <w:rFonts w:ascii="Menlo Regular" w:hAnsi="Menlo Regular" w:eastAsia="Menlo Regular" w:cs="Menlo Regular"/>
          <w:sz w:val="18"/>
          <w:szCs w:val="18"/>
          <w:u w:val="none" w:color="000000"/>
        </w:rPr>
      </w:pPr>
      <w:r>
        <w:rPr>
          <w:rFonts w:eastAsia="Menlo Regular" w:cs="Menlo Regular" w:ascii="Menlo Regular" w:hAnsi="Menlo Regular"/>
          <w:sz w:val="18"/>
          <w:szCs w:val="18"/>
          <w:u w:val="none" w:color="000000"/>
        </w:rPr>
      </w:r>
    </w:p>
    <w:p>
      <w:pPr>
        <w:pStyle w:val="Normal"/>
        <w:tabs>
          <w:tab w:val="clear" w:pos="720"/>
          <w:tab w:val="left" w:pos="370" w:leader="none"/>
        </w:tabs>
        <w:spacing w:lineRule="auto" w:line="276"/>
        <w:ind w:left="0" w:right="620" w:hanging="0"/>
        <w:rPr>
          <w:b/>
          <w:b/>
          <w:bCs/>
          <w:outline w:val="false"/>
          <w:color w:val="000000"/>
          <w:sz w:val="20"/>
          <w:szCs w:val="20"/>
          <w:u w:val="none" w:color="000000"/>
          <w14:textFill>
            <w14:solidFill>
              <w14:srgbClr w14:val="000000"/>
            </w14:solidFill>
          </w14:textFill>
        </w:rPr>
      </w:pPr>
      <w:r>
        <w:rPr>
          <w:b/>
          <w:bCs/>
          <w:sz w:val="20"/>
          <w:szCs w:val="20"/>
          <w:lang w:val="en-US"/>
        </w:rPr>
        <w:t xml:space="preserve">9. </w:t>
      </w:r>
      <w:r>
        <w:rPr>
          <w:b/>
          <w:bCs/>
          <w:outline w:val="false"/>
          <w:color w:val="000000"/>
          <w:sz w:val="20"/>
          <w:szCs w:val="20"/>
          <w:u w:val="none" w:color="000000"/>
          <w:lang w:val="ru-RU"/>
          <w14:textFill>
            <w14:solidFill>
              <w14:srgbClr w14:val="000000"/>
            </w14:solidFill>
          </w14:textFill>
        </w:rPr>
        <w:t>Дневник</w:t>
      </w:r>
      <w:r>
        <w:rPr>
          <w:b/>
          <w:bCs/>
          <w:outline w:val="false"/>
          <w:color w:val="000000"/>
          <w:sz w:val="20"/>
          <w:szCs w:val="20"/>
          <w:u w:val="none" w:color="000000"/>
          <w:lang w:val="en-US"/>
          <w14:textFill>
            <w14:solidFill>
              <w14:srgbClr w14:val="000000"/>
            </w14:solidFill>
          </w14:textFill>
        </w:rPr>
        <w:t xml:space="preserve"> </w:t>
      </w:r>
      <w:r>
        <w:rPr>
          <w:b/>
          <w:bCs/>
          <w:outline w:val="false"/>
          <w:color w:val="000000"/>
          <w:sz w:val="20"/>
          <w:szCs w:val="20"/>
          <w:u w:val="none" w:color="000000"/>
          <w:lang w:val="ru-RU"/>
          <w14:textFill>
            <w14:solidFill>
              <w14:srgbClr w14:val="000000"/>
            </w14:solidFill>
          </w14:textFill>
        </w:rPr>
        <w:t>отладки</w:t>
      </w:r>
      <w:r>
        <w:rPr>
          <w:b/>
          <w:bCs/>
          <w:outline w:val="false"/>
          <w:color w:val="000000"/>
          <w:sz w:val="20"/>
          <w:szCs w:val="20"/>
          <w:u w:val="none" w:color="000000"/>
          <w:lang w:val="en-US"/>
          <w14:textFill>
            <w14:solidFill>
              <w14:srgbClr w14:val="000000"/>
            </w14:solidFill>
          </w14:textFill>
        </w:rPr>
        <w:t xml:space="preserve"> </w:t>
      </w:r>
    </w:p>
    <w:p>
      <w:pPr>
        <w:pStyle w:val="Normal"/>
        <w:spacing w:lineRule="auto" w:line="264"/>
        <w:rPr>
          <w:outline w:val="false"/>
          <w:color w:val="000000"/>
          <w:sz w:val="20"/>
          <w:szCs w:val="20"/>
          <w:u w:val="none" w:color="000000"/>
          <w:lang w:val="en-US"/>
          <w14:textFill>
            <w14:solidFill>
              <w14:srgbClr w14:val="000000"/>
            </w14:solidFill>
          </w14:textFill>
        </w:rPr>
      </w:pPr>
      <w:r>
        <w:rPr>
          <w:outline w:val="false"/>
          <w:color w:val="000000"/>
          <w:sz w:val="20"/>
          <w:szCs w:val="20"/>
          <w:u w:val="none" w:color="000000"/>
          <w:lang w:val="en-US"/>
          <w14:textFill>
            <w14:solidFill>
              <w14:srgbClr w14:val="000000"/>
            </w14:solidFill>
          </w14:textFill>
        </w:rPr>
      </w:r>
    </w:p>
    <w:tbl>
      <w:tblPr>
        <w:tblW w:w="10290" w:type="dxa"/>
        <w:jc w:val="left"/>
        <w:tblInd w:w="358" w:type="dxa"/>
        <w:tblCellMar>
          <w:top w:w="80" w:type="dxa"/>
          <w:left w:w="240" w:type="dxa"/>
          <w:bottom w:w="80" w:type="dxa"/>
          <w:right w:w="80" w:type="dxa"/>
        </w:tblCellMar>
      </w:tblPr>
      <w:tblGrid>
        <w:gridCol w:w="400"/>
        <w:gridCol w:w="727"/>
        <w:gridCol w:w="1088"/>
        <w:gridCol w:w="1280"/>
        <w:gridCol w:w="1963"/>
        <w:gridCol w:w="1800"/>
        <w:gridCol w:w="3031"/>
      </w:tblGrid>
      <w:tr>
        <w:trPr>
          <w:trHeight w:val="662" w:hRule="atLeast"/>
        </w:trPr>
        <w:tc>
          <w:tcPr>
            <w:tcW w:w="4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ind w:left="160" w:right="0" w:hanging="0"/>
              <w:rPr/>
            </w:pPr>
            <w:r>
              <w:rPr>
                <w:sz w:val="20"/>
                <w:szCs w:val="20"/>
                <w:shd w:fill="auto" w:val="clear"/>
                <w:lang w:val="ru-RU"/>
              </w:rPr>
              <w:t>№</w:t>
            </w:r>
          </w:p>
        </w:tc>
        <w:tc>
          <w:tcPr>
            <w:tcW w:w="727" w:type="dxa"/>
            <w:tcBorders>
              <w:top w:val="single" w:sz="4" w:space="0" w:color="000000"/>
              <w:left w:val="single" w:sz="4" w:space="0" w:color="000000"/>
              <w:bottom w:val="single" w:sz="4" w:space="0" w:color="000000"/>
              <w:right w:val="single" w:sz="4" w:space="0" w:color="000000"/>
            </w:tcBorders>
            <w:shd w:color="auto" w:fill="auto" w:val="clear"/>
            <w:tcMar>
              <w:left w:w="80" w:type="dxa"/>
              <w:right w:w="180" w:type="dxa"/>
            </w:tcMar>
            <w:vAlign w:val="bottom"/>
          </w:tcPr>
          <w:p>
            <w:pPr>
              <w:pStyle w:val="Normal"/>
              <w:ind w:left="0" w:right="100" w:hanging="0"/>
              <w:jc w:val="right"/>
              <w:rPr/>
            </w:pPr>
            <w:r>
              <w:rPr>
                <w:sz w:val="20"/>
                <w:szCs w:val="20"/>
                <w:shd w:fill="auto" w:val="clear"/>
                <w:lang w:val="ru-RU"/>
              </w:rPr>
              <w:t>Лаб. Или Дом.</w:t>
            </w:r>
          </w:p>
        </w:tc>
        <w:tc>
          <w:tcPr>
            <w:tcW w:w="1088" w:type="dxa"/>
            <w:tcBorders>
              <w:top w:val="single" w:sz="4" w:space="0" w:color="000000"/>
              <w:left w:val="single" w:sz="4" w:space="0" w:color="000000"/>
              <w:bottom w:val="single" w:sz="4" w:space="0" w:color="000000"/>
              <w:right w:val="single" w:sz="4" w:space="0" w:color="000000"/>
            </w:tcBorders>
            <w:shd w:color="auto" w:fill="auto" w:val="clear"/>
            <w:tcMar>
              <w:left w:w="180" w:type="dxa"/>
            </w:tcMar>
            <w:vAlign w:val="bottom"/>
          </w:tcPr>
          <w:p>
            <w:pPr>
              <w:pStyle w:val="Normal"/>
              <w:ind w:left="100" w:right="0" w:hanging="0"/>
              <w:rPr/>
            </w:pPr>
            <w:r>
              <w:rPr>
                <w:sz w:val="20"/>
                <w:szCs w:val="20"/>
                <w:shd w:fill="auto" w:val="clear"/>
                <w:lang w:val="ru-RU"/>
              </w:rPr>
              <w:t>Дата</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80" w:type="dxa"/>
            </w:tcMar>
            <w:vAlign w:val="bottom"/>
          </w:tcPr>
          <w:p>
            <w:pPr>
              <w:pStyle w:val="Normal"/>
              <w:ind w:left="100" w:right="0" w:hanging="0"/>
              <w:rPr/>
            </w:pPr>
            <w:r>
              <w:rPr>
                <w:sz w:val="20"/>
                <w:szCs w:val="20"/>
                <w:shd w:fill="auto" w:val="clear"/>
                <w:lang w:val="ru-RU"/>
              </w:rPr>
              <w:t>Время</w:t>
            </w:r>
          </w:p>
        </w:tc>
        <w:tc>
          <w:tcPr>
            <w:tcW w:w="1963" w:type="dxa"/>
            <w:tcBorders>
              <w:top w:val="single" w:sz="4" w:space="0" w:color="000000"/>
              <w:left w:val="single" w:sz="4" w:space="0" w:color="000000"/>
              <w:bottom w:val="single" w:sz="4" w:space="0" w:color="000000"/>
              <w:right w:val="single" w:sz="4" w:space="0" w:color="000000"/>
            </w:tcBorders>
            <w:shd w:color="auto" w:fill="auto" w:val="clear"/>
            <w:tcMar>
              <w:left w:w="780" w:type="dxa"/>
            </w:tcMar>
            <w:vAlign w:val="bottom"/>
          </w:tcPr>
          <w:p>
            <w:pPr>
              <w:pStyle w:val="Normal"/>
              <w:ind w:left="0" w:right="0" w:hanging="0"/>
              <w:rPr/>
            </w:pPr>
            <w:r>
              <w:rPr>
                <w:sz w:val="20"/>
                <w:szCs w:val="20"/>
                <w:shd w:fill="auto" w:val="clear"/>
                <w:lang w:val="ru-RU"/>
              </w:rPr>
              <w:t>Событие</w:t>
            </w:r>
          </w:p>
        </w:tc>
        <w:tc>
          <w:tcPr>
            <w:tcW w:w="1800" w:type="dxa"/>
            <w:tcBorders>
              <w:top w:val="single" w:sz="4" w:space="0" w:color="000000"/>
              <w:left w:val="single" w:sz="4" w:space="0" w:color="000000"/>
              <w:bottom w:val="single" w:sz="4" w:space="0" w:color="000000"/>
              <w:right w:val="single" w:sz="4" w:space="0" w:color="000000"/>
            </w:tcBorders>
            <w:shd w:color="auto" w:fill="auto" w:val="clear"/>
            <w:tcMar>
              <w:left w:w="300" w:type="dxa"/>
            </w:tcMar>
            <w:vAlign w:val="bottom"/>
          </w:tcPr>
          <w:p>
            <w:pPr>
              <w:pStyle w:val="Normal"/>
              <w:ind w:left="220" w:right="0" w:hanging="0"/>
              <w:rPr/>
            </w:pPr>
            <w:r>
              <w:rPr>
                <w:sz w:val="20"/>
                <w:szCs w:val="20"/>
                <w:shd w:fill="auto" w:val="clear"/>
                <w:lang w:val="ru-RU"/>
              </w:rPr>
              <w:t>Действие по исправлению</w:t>
            </w:r>
          </w:p>
        </w:tc>
        <w:tc>
          <w:tcPr>
            <w:tcW w:w="3031" w:type="dxa"/>
            <w:tcBorders>
              <w:top w:val="single" w:sz="4" w:space="0" w:color="000000"/>
              <w:left w:val="single" w:sz="4" w:space="0" w:color="000000"/>
              <w:bottom w:val="single" w:sz="4" w:space="0" w:color="000000"/>
              <w:right w:val="single" w:sz="4" w:space="0" w:color="000000"/>
            </w:tcBorders>
            <w:shd w:color="auto" w:fill="auto" w:val="clear"/>
            <w:tcMar>
              <w:left w:w="880" w:type="dxa"/>
            </w:tcMar>
            <w:vAlign w:val="bottom"/>
          </w:tcPr>
          <w:p>
            <w:pPr>
              <w:pStyle w:val="Normal"/>
              <w:ind w:left="800" w:right="0" w:hanging="0"/>
              <w:rPr/>
            </w:pPr>
            <w:r>
              <w:rPr>
                <w:sz w:val="20"/>
                <w:szCs w:val="20"/>
                <w:shd w:fill="auto" w:val="clear"/>
                <w:lang w:val="ru-RU"/>
              </w:rPr>
              <w:t>Примечание</w:t>
            </w:r>
          </w:p>
        </w:tc>
      </w:tr>
      <w:tr>
        <w:trPr>
          <w:trHeight w:val="222" w:hRule="atLeast"/>
        </w:trPr>
        <w:tc>
          <w:tcPr>
            <w:tcW w:w="40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pPr>
            <w:r>
              <w:rPr/>
            </w:r>
          </w:p>
        </w:tc>
        <w:tc>
          <w:tcPr>
            <w:tcW w:w="727" w:type="dxa"/>
            <w:tcBorders>
              <w:top w:val="single" w:sz="4" w:space="0" w:color="000000"/>
              <w:left w:val="single" w:sz="4" w:space="0" w:color="000000"/>
              <w:bottom w:val="single" w:sz="4" w:space="0" w:color="000000"/>
              <w:right w:val="single" w:sz="4" w:space="0" w:color="000000"/>
            </w:tcBorders>
            <w:shd w:color="auto" w:fill="auto" w:val="clear"/>
            <w:tcMar>
              <w:left w:w="80" w:type="dxa"/>
              <w:right w:w="180" w:type="dxa"/>
            </w:tcMar>
            <w:vAlign w:val="center"/>
          </w:tcPr>
          <w:p>
            <w:pPr>
              <w:pStyle w:val="Normal"/>
              <w:ind w:left="0" w:right="100" w:hanging="0"/>
              <w:jc w:val="center"/>
              <w:rPr/>
            </w:pPr>
            <w:r>
              <w:rPr>
                <w:sz w:val="20"/>
                <w:szCs w:val="20"/>
                <w:shd w:fill="auto" w:val="clear"/>
                <w:lang w:val="ru-RU"/>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963"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1800"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c>
          <w:tcPr>
            <w:tcW w:w="3031"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jc w:val="center"/>
              <w:rPr/>
            </w:pPr>
            <w:r>
              <w:rPr>
                <w:sz w:val="20"/>
                <w:szCs w:val="20"/>
                <w:shd w:fill="auto" w:val="clear"/>
                <w:lang w:val="ru-RU"/>
              </w:rPr>
              <w:t>-</w:t>
            </w:r>
          </w:p>
        </w:tc>
      </w:tr>
    </w:tbl>
    <w:p>
      <w:pPr>
        <w:pStyle w:val="Normal"/>
        <w:widowControl w:val="false"/>
        <w:ind w:left="10" w:right="0" w:hanging="10"/>
        <w:rPr>
          <w:outline w:val="false"/>
          <w:color w:val="000000"/>
          <w:sz w:val="20"/>
          <w:szCs w:val="20"/>
          <w:u w:val="none" w:color="000000"/>
          <w:lang w:val="en-US"/>
          <w14:textFill>
            <w14:solidFill>
              <w14:srgbClr w14:val="000000"/>
            </w14:solidFill>
          </w14:textFill>
        </w:rPr>
      </w:pPr>
      <w:r>
        <w:rPr>
          <w:outline w:val="false"/>
          <w:color w:val="000000"/>
          <w:sz w:val="20"/>
          <w:szCs w:val="20"/>
          <w:u w:val="none" w:color="000000"/>
          <w:lang w:val="en-US"/>
          <w14:textFill>
            <w14:solidFill>
              <w14:srgbClr w14:val="000000"/>
            </w14:solidFill>
          </w14:textFill>
        </w:rPr>
      </w:r>
    </w:p>
    <w:p>
      <w:pPr>
        <w:pStyle w:val="Normal"/>
        <w:spacing w:lineRule="auto" w:line="192"/>
        <w:rPr>
          <w:sz w:val="20"/>
          <w:szCs w:val="20"/>
        </w:rPr>
      </w:pPr>
      <w:r>
        <w:rPr>
          <w:sz w:val="20"/>
          <w:szCs w:val="20"/>
        </w:rPr>
      </w:r>
    </w:p>
    <w:p>
      <w:pPr>
        <w:pStyle w:val="Normal"/>
        <w:spacing w:lineRule="auto" w:line="192"/>
        <w:rPr>
          <w:sz w:val="20"/>
          <w:szCs w:val="20"/>
        </w:rPr>
      </w:pPr>
      <w:r>
        <w:rPr>
          <w:sz w:val="20"/>
          <w:szCs w:val="20"/>
        </w:rPr>
      </w:r>
    </w:p>
    <w:p>
      <w:pPr>
        <w:pStyle w:val="Normal"/>
        <w:spacing w:lineRule="auto" w:line="192"/>
        <w:rPr>
          <w:sz w:val="20"/>
          <w:szCs w:val="20"/>
        </w:rPr>
      </w:pPr>
      <w:r>
        <w:rPr>
          <w:sz w:val="20"/>
          <w:szCs w:val="20"/>
        </w:rPr>
      </w:r>
    </w:p>
    <w:p>
      <w:pPr>
        <w:pStyle w:val="Normal"/>
        <w:numPr>
          <w:ilvl w:val="0"/>
          <w:numId w:val="14"/>
        </w:numPr>
        <w:bidi w:val="0"/>
        <w:ind w:left="760" w:right="0" w:hanging="350"/>
        <w:jc w:val="left"/>
        <w:rPr>
          <w:b/>
          <w:b/>
          <w:bCs/>
          <w:sz w:val="20"/>
          <w:szCs w:val="20"/>
          <w:lang w:val="ru-RU"/>
        </w:rPr>
      </w:pPr>
      <w:r>
        <w:rPr>
          <w:b/>
          <w:bCs/>
          <w:outline w:val="false"/>
          <w:color w:val="000000"/>
          <w:sz w:val="20"/>
          <w:szCs w:val="20"/>
          <w:u w:val="none" w:color="000000"/>
          <w:lang w:val="ru-RU"/>
          <w14:textFill>
            <w14:solidFill>
              <w14:srgbClr w14:val="000000"/>
            </w14:solidFill>
          </w14:textFill>
        </w:rPr>
        <w:t xml:space="preserve">Замечания автора </w:t>
      </w:r>
      <w:r>
        <w:rPr>
          <w:b w:val="false"/>
          <w:bCs w:val="false"/>
          <w:outline w:val="false"/>
          <w:color w:val="000000"/>
          <w:sz w:val="20"/>
          <w:szCs w:val="20"/>
          <w:u w:val="none" w:color="000000"/>
          <w:lang w:val="ru-RU"/>
          <w14:textFill>
            <w14:solidFill>
              <w14:srgbClr w14:val="000000"/>
            </w14:solidFill>
          </w14:textFill>
        </w:rPr>
        <w:t>-</w:t>
      </w:r>
    </w:p>
    <w:p>
      <w:pPr>
        <w:pStyle w:val="Normal"/>
        <w:tabs>
          <w:tab w:val="clear" w:pos="720"/>
          <w:tab w:val="left" w:pos="760" w:leader="none"/>
        </w:tabs>
        <w:rPr>
          <w:sz w:val="20"/>
          <w:szCs w:val="20"/>
        </w:rPr>
      </w:pPr>
      <w:r>
        <w:rPr>
          <w:sz w:val="20"/>
          <w:szCs w:val="20"/>
        </w:rPr>
      </w:r>
    </w:p>
    <w:p>
      <w:pPr>
        <w:pStyle w:val="Normal"/>
        <w:numPr>
          <w:ilvl w:val="0"/>
          <w:numId w:val="15"/>
        </w:numPr>
        <w:bidi w:val="0"/>
        <w:ind w:left="760" w:right="0" w:hanging="350"/>
        <w:jc w:val="left"/>
        <w:rPr>
          <w:sz w:val="20"/>
          <w:szCs w:val="20"/>
          <w:lang w:val="ru-RU"/>
        </w:rPr>
      </w:pPr>
      <w:r>
        <w:rPr>
          <w:b/>
          <w:bCs/>
          <w:outline w:val="false"/>
          <w:color w:val="000000"/>
          <w:sz w:val="20"/>
          <w:szCs w:val="20"/>
          <w:u w:val="none" w:color="000000"/>
          <w:lang w:val="ru-RU"/>
          <w14:textFill>
            <w14:solidFill>
              <w14:srgbClr w14:val="000000"/>
            </w14:solidFill>
          </w14:textFill>
        </w:rPr>
        <w:t>Выводы</w:t>
      </w:r>
    </w:p>
    <w:p>
      <w:pPr>
        <w:pStyle w:val="ListParagraph"/>
        <w:rPr>
          <w:outline w:val="false"/>
          <w:color w:val="000000"/>
          <w:sz w:val="20"/>
          <w:szCs w:val="20"/>
          <w:u w:val="none" w:color="000000"/>
          <w14:textFill>
            <w14:solidFill>
              <w14:srgbClr w14:val="000000"/>
            </w14:solidFill>
          </w14:textFill>
        </w:rPr>
      </w:pPr>
      <w:r>
        <w:rPr>
          <w:outline w:val="false"/>
          <w:color w:val="000000"/>
          <w:sz w:val="20"/>
          <w:szCs w:val="20"/>
          <w:u w:val="none" w:color="000000"/>
          <w14:textFill>
            <w14:solidFill>
              <w14:srgbClr w14:val="000000"/>
            </w14:solidFill>
          </w14:textFill>
        </w:rPr>
      </w:r>
    </w:p>
    <w:p>
      <w:pPr>
        <w:pStyle w:val="Normal"/>
        <w:spacing w:lineRule="auto" w:line="228"/>
        <w:ind w:left="410" w:right="0" w:hanging="0"/>
        <w:rPr>
          <w:sz w:val="20"/>
          <w:szCs w:val="20"/>
          <w:ins w:id="591" w:author="&lt;анонимный&gt;" w:date="2022-03-09T14:55:00Z"/>
        </w:rPr>
      </w:pPr>
      <w:r>
        <w:rPr>
          <w:outline w:val="false"/>
          <w:color w:val="000000"/>
          <w:sz w:val="20"/>
          <w:szCs w:val="20"/>
          <w:u w:val="none" w:color="000000"/>
          <w:lang w:val="ru-RU"/>
          <w14:textFill>
            <w14:solidFill>
              <w14:srgbClr w14:val="000000"/>
            </w14:solidFill>
          </w14:textFill>
        </w:rPr>
        <w:t>В результате лабораторной работы были выполнены все</w:t>
      </w:r>
      <w:del w:id="565" w:author="&lt;анонимный&gt;" w:date="2022-03-09T14:30:41Z">
        <w:r>
          <w:rPr>
            <w:outline w:val="false"/>
            <w:color w:val="000000"/>
            <w:sz w:val="20"/>
            <w:szCs w:val="20"/>
            <w:u w:val="none" w:color="000000"/>
            <w:lang w:val="ru-RU"/>
            <w14:textFill>
              <w14:solidFill>
                <w14:srgbClr w14:val="000000"/>
              </w14:solidFill>
            </w14:textFill>
          </w:rPr>
          <w:delText xml:space="preserve"> поставленные</w:delText>
        </w:r>
      </w:del>
      <w:r>
        <w:rPr>
          <w:outline w:val="false"/>
          <w:color w:val="000000"/>
          <w:sz w:val="20"/>
          <w:szCs w:val="20"/>
          <w:u w:val="none" w:color="000000"/>
          <w:lang w:val="ru-RU"/>
          <w14:textFill>
            <w14:solidFill>
              <w14:srgbClr w14:val="000000"/>
            </w14:solidFill>
          </w14:textFill>
        </w:rPr>
        <w:t xml:space="preserve"> </w:t>
      </w:r>
      <w:del w:id="566" w:author="&lt;анонимный&gt;" w:date="2022-03-09T14:30:45Z">
        <w:r>
          <w:rPr>
            <w:outline w:val="false"/>
            <w:color w:val="000000"/>
            <w:sz w:val="20"/>
            <w:szCs w:val="20"/>
            <w:u w:val="none" w:color="000000"/>
            <w:lang w:val="ru-RU"/>
            <w14:textFill>
              <w14:solidFill>
                <w14:srgbClr w14:val="000000"/>
              </w14:solidFill>
            </w14:textFill>
          </w:rPr>
          <w:delText>цели</w:delText>
        </w:r>
      </w:del>
      <w:ins w:id="567" w:author="&lt;анонимный&gt;" w:date="2022-03-09T14:30:48Z">
        <w:r>
          <w:rPr>
            <w:outline w:val="false"/>
            <w:color w:val="000000"/>
            <w:sz w:val="20"/>
            <w:szCs w:val="20"/>
            <w:u w:val="none" w:color="000000"/>
            <w:lang w:val="ru-RU"/>
            <w14:textFill>
              <w14:solidFill>
                <w14:srgbClr w14:val="000000"/>
              </w14:solidFill>
            </w14:textFill>
          </w:rPr>
          <w:t>задачи</w:t>
        </w:r>
      </w:ins>
      <w:r>
        <w:rPr>
          <w:outline w:val="false"/>
          <w:color w:val="000000"/>
          <w:sz w:val="20"/>
          <w:szCs w:val="20"/>
          <w:u w:val="none" w:color="000000"/>
          <w:lang w:val="ru-RU"/>
          <w14:textFill>
            <w14:solidFill>
              <w14:srgbClr w14:val="000000"/>
            </w14:solidFill>
          </w14:textFill>
        </w:rPr>
        <w:t xml:space="preserve">. </w:t>
      </w:r>
      <w:del w:id="568" w:author="&lt;анонимный&gt;" w:date="2022-03-09T14:31:21Z">
        <w:r>
          <w:rPr>
            <w:outline w:val="false"/>
            <w:color w:val="000000"/>
            <w:sz w:val="20"/>
            <w:szCs w:val="20"/>
            <w:u w:val="none" w:color="000000"/>
            <w:lang w:val="ru-RU"/>
            <w14:textFill>
              <w14:solidFill>
                <w14:srgbClr w14:val="000000"/>
              </w14:solidFill>
            </w14:textFill>
          </w:rPr>
          <w:delText>Изучены важные</w:delText>
        </w:r>
      </w:del>
      <w:ins w:id="569" w:author="&lt;анонимный&gt;" w:date="2022-03-09T14:31:26Z">
        <w:r>
          <w:rPr>
            <w:outline w:val="false"/>
            <w:color w:val="000000"/>
            <w:sz w:val="20"/>
            <w:szCs w:val="20"/>
            <w:u w:val="none" w:color="000000"/>
            <w:lang w:val="ru-RU"/>
            <w14:textFill>
              <w14:solidFill>
                <w14:srgbClr w14:val="000000"/>
              </w14:solidFill>
            </w14:textFill>
          </w:rPr>
          <w:t>Освоены основные</w:t>
        </w:r>
      </w:ins>
      <w:r>
        <w:rPr>
          <w:outline w:val="false"/>
          <w:color w:val="000000"/>
          <w:sz w:val="20"/>
          <w:szCs w:val="20"/>
          <w:u w:val="none" w:color="000000"/>
          <w:lang w:val="ru-RU"/>
          <w14:textFill>
            <w14:solidFill>
              <w14:srgbClr w14:val="000000"/>
            </w14:solidFill>
          </w14:textFill>
        </w:rPr>
        <w:t xml:space="preserve"> утилиты </w:t>
      </w:r>
      <w:r>
        <w:rPr>
          <w:outline w:val="false"/>
          <w:color w:val="000000"/>
          <w:sz w:val="20"/>
          <w:szCs w:val="20"/>
          <w:u w:val="none" w:color="000000"/>
          <w:lang w:val="en-US"/>
          <w14:textFill>
            <w14:solidFill>
              <w14:srgbClr w14:val="000000"/>
            </w14:solidFill>
          </w14:textFill>
        </w:rPr>
        <w:t>UNIX,</w:t>
      </w:r>
      <w:del w:id="570" w:author="&lt;анонимный&gt;" w:date="2022-03-09T14:36:47Z">
        <w:r>
          <w:rPr>
            <w:outline w:val="false"/>
            <w:color w:val="000000"/>
            <w:sz w:val="20"/>
            <w:szCs w:val="20"/>
            <w:u w:val="none" w:color="000000"/>
            <w:lang w:val="en-US"/>
            <w14:textFill>
              <w14:solidFill>
                <w14:srgbClr w14:val="000000"/>
              </w14:solidFill>
            </w14:textFill>
          </w:rPr>
          <w:delText xml:space="preserve"> </w:delText>
        </w:r>
      </w:del>
      <w:del w:id="571" w:author="&lt;анонимный&gt;" w:date="2022-03-09T14:36:47Z">
        <w:r>
          <w:rPr>
            <w:outline w:val="false"/>
            <w:color w:val="000000"/>
            <w:sz w:val="20"/>
            <w:szCs w:val="20"/>
            <w:u w:val="none" w:color="000000"/>
            <w:lang w:val="ru-RU"/>
            <w14:textFill>
              <w14:solidFill>
                <w14:srgbClr w14:val="000000"/>
              </w14:solidFill>
            </w14:textFill>
          </w:rPr>
          <w:delText>использование</w:delText>
        </w:r>
      </w:del>
      <w:r>
        <w:rPr>
          <w:outline w:val="false"/>
          <w:color w:val="000000"/>
          <w:sz w:val="20"/>
          <w:szCs w:val="20"/>
          <w:u w:val="none" w:color="000000"/>
          <w:lang w:val="ru-RU"/>
          <w14:textFill>
            <w14:solidFill>
              <w14:srgbClr w14:val="000000"/>
            </w14:solidFill>
          </w14:textFill>
        </w:rPr>
        <w:t xml:space="preserve"> к</w:t>
      </w:r>
      <w:del w:id="572" w:author="&lt;анонимный&gt;" w:date="2022-03-09T14:44:25Z">
        <w:r>
          <w:rPr>
            <w:outline w:val="false"/>
            <w:color w:val="000000"/>
            <w:sz w:val="20"/>
            <w:szCs w:val="20"/>
            <w:u w:val="none" w:color="000000"/>
            <w:lang w:val="ru-RU"/>
            <w14:textFill>
              <w14:solidFill>
                <w14:srgbClr w14:val="000000"/>
              </w14:solidFill>
            </w14:textFill>
          </w:rPr>
          <w:delText>оторых</w:delText>
        </w:r>
      </w:del>
      <w:ins w:id="573" w:author="&lt;анонимный&gt;" w:date="2022-03-09T15:05:18Z">
        <w:r>
          <w:rPr>
            <w:outline w:val="false"/>
            <w:color w:val="000000"/>
            <w:sz w:val="20"/>
            <w:szCs w:val="20"/>
            <w:u w:val="none" w:color="000000"/>
            <w:lang w:val="ru-RU"/>
            <w14:textFill>
              <w14:solidFill>
                <w14:srgbClr w14:val="000000"/>
              </w14:solidFill>
            </w14:textFill>
          </w:rPr>
          <w:t>от</w:t>
        </w:r>
      </w:ins>
      <w:ins w:id="574" w:author="&lt;анонимный&gt;" w:date="2022-03-09T14:44:04Z">
        <w:r>
          <w:rPr>
            <w:outline w:val="false"/>
            <w:color w:val="000000"/>
            <w:sz w:val="20"/>
            <w:szCs w:val="20"/>
            <w:u w:val="none" w:color="000000"/>
            <w:lang w:val="ru-RU"/>
            <w14:textFill>
              <w14:solidFill>
                <w14:srgbClr w14:val="000000"/>
              </w14:solidFill>
            </w14:textFill>
          </w:rPr>
          <w:t>орые можно</w:t>
        </w:r>
      </w:ins>
      <w:r>
        <w:rPr>
          <w:outline w:val="false"/>
          <w:color w:val="000000"/>
          <w:sz w:val="20"/>
          <w:szCs w:val="20"/>
          <w:u w:val="none" w:color="000000"/>
          <w:lang w:val="ru-RU"/>
          <w14:textFill>
            <w14:solidFill>
              <w14:srgbClr w14:val="000000"/>
            </w14:solidFill>
          </w14:textFill>
        </w:rPr>
        <w:t xml:space="preserve"> будет </w:t>
      </w:r>
      <w:del w:id="575" w:author="&lt;анонимный&gt;" w:date="2022-03-09T14:44:35Z">
        <w:r>
          <w:rPr>
            <w:outline w:val="false"/>
            <w:color w:val="000000"/>
            <w:sz w:val="20"/>
            <w:szCs w:val="20"/>
            <w:u w:val="none" w:color="000000"/>
            <w:lang w:val="ru-RU"/>
            <w14:textFill>
              <w14:solidFill>
                <w14:srgbClr w14:val="000000"/>
              </w14:solidFill>
            </w14:textFill>
          </w:rPr>
          <w:delText xml:space="preserve">полезно </w:delText>
        </w:r>
      </w:del>
      <w:ins w:id="576" w:author="&lt;анонимный&gt;" w:date="2022-03-09T14:44:36Z">
        <w:r>
          <w:rPr>
            <w:outline w:val="false"/>
            <w:color w:val="000000"/>
            <w:sz w:val="20"/>
            <w:szCs w:val="20"/>
            <w:u w:val="none" w:color="000000"/>
            <w:lang w:val="ru-RU"/>
            <w14:textFill>
              <w14:solidFill>
                <w14:srgbClr w14:val="000000"/>
              </w14:solidFill>
            </w14:textFill>
          </w:rPr>
          <w:t xml:space="preserve">использовать </w:t>
        </w:r>
      </w:ins>
      <w:r>
        <w:rPr>
          <w:outline w:val="false"/>
          <w:color w:val="000000"/>
          <w:sz w:val="20"/>
          <w:szCs w:val="20"/>
          <w:u w:val="none" w:color="000000"/>
          <w:lang w:val="ru-RU"/>
          <w14:textFill>
            <w14:solidFill>
              <w14:srgbClr w14:val="000000"/>
            </w14:solidFill>
          </w14:textFill>
        </w:rPr>
        <w:t xml:space="preserve">при автоматизации </w:t>
      </w:r>
      <w:del w:id="577" w:author="&lt;анонимный&gt;" w:date="2022-03-09T14:44:59Z">
        <w:r>
          <w:rPr>
            <w:outline w:val="false"/>
            <w:color w:val="000000"/>
            <w:sz w:val="20"/>
            <w:szCs w:val="20"/>
            <w:u w:val="none" w:color="000000"/>
            <w:lang w:val="ru-RU"/>
            <w14:textFill>
              <w14:solidFill>
                <w14:srgbClr w14:val="000000"/>
              </w14:solidFill>
            </w14:textFill>
          </w:rPr>
          <w:delText>некоторых процессов по работе с ОС и её составляющими</w:delText>
        </w:r>
      </w:del>
      <w:ins w:id="578" w:author="&lt;анонимный&gt;" w:date="2022-03-09T14:45:00Z">
        <w:r>
          <w:rPr>
            <w:outline w:val="false"/>
            <w:color w:val="000000"/>
            <w:sz w:val="20"/>
            <w:szCs w:val="20"/>
            <w:u w:val="none" w:color="000000"/>
            <w:lang w:val="ru-RU"/>
            <w14:textFill>
              <w14:solidFill>
                <w14:srgbClr w14:val="000000"/>
              </w14:solidFill>
            </w14:textFill>
          </w:rPr>
          <w:t>работы с файлами</w:t>
        </w:r>
      </w:ins>
      <w:r>
        <w:rPr>
          <w:outline w:val="false"/>
          <w:color w:val="000000"/>
          <w:sz w:val="20"/>
          <w:szCs w:val="20"/>
          <w:u w:val="none" w:color="000000"/>
          <w:lang w:val="ru-RU"/>
          <w14:textFill>
            <w14:solidFill>
              <w14:srgbClr w14:val="000000"/>
            </w14:solidFill>
          </w14:textFill>
        </w:rPr>
        <w:t xml:space="preserve">. </w:t>
      </w:r>
      <w:del w:id="579" w:author="&lt;анонимный&gt;" w:date="2022-03-09T14:45:21Z">
        <w:r>
          <w:rPr>
            <w:outline w:val="false"/>
            <w:color w:val="000000"/>
            <w:sz w:val="20"/>
            <w:szCs w:val="20"/>
            <w:u w:val="none" w:color="000000"/>
            <w:lang w:val="ru-RU"/>
            <w14:textFill>
              <w14:solidFill>
                <w14:srgbClr w14:val="000000"/>
              </w14:solidFill>
            </w14:textFill>
          </w:rPr>
          <w:delText>Кроме этого, результатом лабораторной работы стал работающий скрипт, написание которого закрепило знания об утилитах</w:delText>
        </w:r>
      </w:del>
      <w:ins w:id="580" w:author="&lt;анонимный&gt;" w:date="2022-03-09T14:47:16Z">
        <w:r>
          <w:rPr>
            <w:outline w:val="false"/>
            <w:color w:val="000000"/>
            <w:sz w:val="20"/>
            <w:szCs w:val="20"/>
            <w:u w:val="none" w:color="000000"/>
            <w:lang w:val="ru-RU"/>
            <w14:textFill>
              <w14:solidFill>
                <w14:srgbClr w14:val="000000"/>
              </w14:solidFill>
            </w14:textFill>
          </w:rPr>
          <w:t>Был разработан скрипт, который помог укрепить полученн</w:t>
        </w:r>
      </w:ins>
      <w:ins w:id="581" w:author="&lt;анонимный&gt;" w:date="2022-03-09T14:48:00Z">
        <w:r>
          <w:rPr>
            <w:outline w:val="false"/>
            <w:color w:val="000000"/>
            <w:sz w:val="20"/>
            <w:szCs w:val="20"/>
            <w:u w:val="none" w:color="000000"/>
            <w:lang w:val="ru-RU"/>
            <w14:textFill>
              <w14:solidFill>
                <w14:srgbClr w14:val="000000"/>
              </w14:solidFill>
            </w14:textFill>
          </w:rPr>
          <w:t>ые навыки</w:t>
        </w:r>
      </w:ins>
      <w:r>
        <w:rPr>
          <w:outline w:val="false"/>
          <w:color w:val="000000"/>
          <w:sz w:val="20"/>
          <w:szCs w:val="20"/>
          <w:u w:val="none" w:color="000000"/>
          <w:lang w:val="ru-RU"/>
          <w14:textFill>
            <w14:solidFill>
              <w14:srgbClr w14:val="000000"/>
            </w14:solidFill>
          </w14:textFill>
        </w:rPr>
        <w:t xml:space="preserve">. </w:t>
      </w:r>
      <w:ins w:id="582" w:author="&lt;анонимный&gt;" w:date="2022-03-09T14:52:18Z">
        <w:r>
          <w:rPr>
            <w:outline w:val="false"/>
            <w:color w:val="000000"/>
            <w:sz w:val="20"/>
            <w:szCs w:val="20"/>
            <w:u w:val="none" w:color="000000"/>
            <w:lang w:val="ru-RU"/>
            <w14:textFill>
              <w14:solidFill>
                <w14:srgbClr w14:val="000000"/>
              </w14:solidFill>
            </w14:textFill>
          </w:rPr>
          <w:t xml:space="preserve">Изучение bash было сложнее, чем других языков, </w:t>
        </w:r>
      </w:ins>
      <w:ins w:id="583" w:author="&lt;анонимный&gt;" w:date="2022-03-09T14:53:02Z">
        <w:r>
          <w:rPr>
            <w:outline w:val="false"/>
            <w:color w:val="000000"/>
            <w:sz w:val="20"/>
            <w:szCs w:val="20"/>
            <w:u w:val="none" w:color="000000"/>
            <w:lang w:val="ru-RU"/>
            <w14:textFill>
              <w14:solidFill>
                <w14:srgbClr w14:val="000000"/>
              </w14:solidFill>
            </w14:textFill>
          </w:rPr>
          <w:t>было труднее понять, как работают утилиты, а точнее как совместить их работу. Главной причиной этому было</w:t>
        </w:r>
      </w:ins>
      <w:ins w:id="584" w:author="&lt;анонимный&gt;" w:date="2022-03-09T14:49:29Z">
        <w:r>
          <w:rPr>
            <w:outline w:val="false"/>
            <w:color w:val="000000"/>
            <w:sz w:val="20"/>
            <w:szCs w:val="20"/>
            <w:u w:val="none" w:color="000000"/>
            <w:lang w:val="ru-RU"/>
            <w14:textFill>
              <w14:solidFill>
                <w14:srgbClr w14:val="000000"/>
              </w14:solidFill>
            </w14:textFill>
          </w:rPr>
          <w:t xml:space="preserve"> </w:t>
        </w:r>
      </w:ins>
      <w:del w:id="585" w:author="&lt;анонимный&gt;" w:date="2022-03-09T14:48:25Z">
        <w:r>
          <w:rPr>
            <w:outline w:val="false"/>
            <w:color w:val="000000"/>
            <w:sz w:val="20"/>
            <w:szCs w:val="20"/>
            <w:u w:val="none" w:color="000000"/>
            <w:lang w:val="ru-RU"/>
            <w14:textFill>
              <w14:solidFill>
                <w14:srgbClr w14:val="000000"/>
              </w14:solidFill>
            </w14:textFill>
          </w:rPr>
          <w:delText xml:space="preserve">Из положительных сторон работы я могу особо выделить преодоление некоторой невидимой стены, препятствовавшей ранее мне изучить </w:delText>
        </w:r>
      </w:del>
      <w:del w:id="586" w:author="&lt;анонимный&gt;" w:date="2022-03-09T14:48:25Z">
        <w:r>
          <w:rPr>
            <w:outline w:val="false"/>
            <w:color w:val="000000"/>
            <w:sz w:val="20"/>
            <w:szCs w:val="20"/>
            <w:u w:val="none" w:color="000000"/>
            <w:lang w:val="en-US"/>
            <w14:textFill>
              <w14:solidFill>
                <w14:srgbClr w14:val="000000"/>
              </w14:solidFill>
            </w14:textFill>
          </w:rPr>
          <w:delText xml:space="preserve">Bash  </w:delText>
        </w:r>
      </w:del>
      <w:del w:id="587" w:author="&lt;анонимный&gt;" w:date="2022-03-09T14:48:25Z">
        <w:r>
          <w:rPr>
            <w:outline w:val="false"/>
            <w:color w:val="000000"/>
            <w:sz w:val="20"/>
            <w:szCs w:val="20"/>
            <w:u w:val="none" w:color="000000"/>
            <w:lang w:val="ru-RU"/>
            <w14:textFill>
              <w14:solidFill>
                <w14:srgbClr w14:val="000000"/>
              </w14:solidFill>
            </w14:textFill>
          </w:rPr>
          <w:delText>скрипты. Они мне казались достаточно сложными и непонятными.</w:delText>
        </w:r>
      </w:del>
      <w:ins w:id="588" w:author="&lt;анонимный&gt;" w:date="2022-03-09T14:53:56Z">
        <w:r>
          <w:rPr>
            <w:outline w:val="false"/>
            <w:color w:val="000000"/>
            <w:sz w:val="20"/>
            <w:szCs w:val="20"/>
            <w:u w:val="none" w:color="000000"/>
            <w:lang w:val="ru-RU"/>
            <w14:textFill>
              <w14:solidFill>
                <w14:srgbClr w14:val="000000"/>
              </w14:solidFill>
            </w14:textFill>
          </w:rPr>
          <w:t xml:space="preserve">то, </w:t>
        </w:r>
      </w:ins>
      <w:ins w:id="589" w:author="&lt;анонимный&gt;" w:date="2022-03-09T14:54:13Z">
        <w:r>
          <w:rPr>
            <w:outline w:val="false"/>
            <w:color w:val="000000"/>
            <w:sz w:val="20"/>
            <w:szCs w:val="20"/>
            <w:u w:val="none" w:color="000000"/>
            <w:lang w:val="ru-RU"/>
            <w14:textFill>
              <w14:solidFill>
                <w14:srgbClr w14:val="000000"/>
              </w14:solidFill>
            </w14:textFill>
          </w:rPr>
          <w:t>что полной доступной информации с хорошими примерами на русском языке</w:t>
        </w:r>
      </w:ins>
      <w:ins w:id="590" w:author="&lt;анонимный&gt;" w:date="2022-03-09T14:55:00Z">
        <w:r>
          <w:rPr>
            <w:outline w:val="false"/>
            <w:color w:val="000000"/>
            <w:sz w:val="20"/>
            <w:szCs w:val="20"/>
            <w:u w:val="none" w:color="000000"/>
            <w:lang w:val="ru-RU"/>
            <w14:textFill>
              <w14:solidFill>
                <w14:srgbClr w14:val="000000"/>
              </w14:solidFill>
            </w14:textFill>
          </w:rPr>
          <w:t xml:space="preserve"> практически нет, приходилось собирать информацию по крупицам.</w:t>
        </w:r>
      </w:ins>
    </w:p>
    <w:p>
      <w:pPr>
        <w:pStyle w:val="Normal"/>
        <w:spacing w:lineRule="auto" w:line="228"/>
        <w:ind w:left="410" w:right="0" w:hanging="0"/>
        <w:rPr>
          <w:sz w:val="20"/>
          <w:szCs w:val="20"/>
        </w:rPr>
      </w:pPr>
      <w:r>
        <w:rPr>
          <w:sz w:val="20"/>
          <w:szCs w:val="20"/>
        </w:rPr>
      </w:r>
    </w:p>
    <w:p>
      <w:pPr>
        <w:pStyle w:val="Normal"/>
        <w:ind w:left="6900" w:right="0" w:hanging="0"/>
        <w:rPr/>
      </w:pPr>
      <w:r>
        <w:rPr>
          <w:outline w:val="false"/>
          <w:color w:val="000000"/>
          <w:sz w:val="20"/>
          <w:szCs w:val="20"/>
          <w:u w:val="none" w:color="000000"/>
          <w:lang w:val="ru-RU"/>
          <w14:textFill>
            <w14:solidFill>
              <w14:srgbClr w14:val="000000"/>
            </w14:solidFill>
          </w14:textFill>
        </w:rPr>
        <w:t>Подпись студента _________________</w:t>
      </w:r>
      <w:ins w:id="592" w:author="&lt;анонимный&gt;" w:date="2022-03-09T14:47:18Z">
        <w:r>
          <w:rPr>
            <w:outline w:val="false"/>
            <w:color w:val="000000"/>
            <w:sz w:val="20"/>
            <w:szCs w:val="20"/>
            <w:u w:val="none" w:color="000000"/>
            <w:lang w:val="ru-RU"/>
            <w14:textFill>
              <w14:solidFill>
                <w14:srgbClr w14:val="000000"/>
              </w14:solidFill>
            </w14:textFill>
          </w:rPr>
          <w:t xml:space="preserve"> </w:t>
        </w:r>
      </w:ins>
    </w:p>
    <w:sectPr>
      <w:headerReference w:type="default" r:id="rId3"/>
      <w:footerReference w:type="default" r:id="rId4"/>
      <w:type w:val="nextPage"/>
      <w:pgSz w:w="11906" w:h="16838"/>
      <w:pgMar w:left="580" w:right="666" w:header="0" w:top="787" w:footer="0" w:bottom="29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Menlo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55" w:hanging="655"/>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0"/>
        </w:tabs>
        <w:ind w:left="354" w:hanging="30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0"/>
        </w:tabs>
        <w:ind w:left="404" w:hanging="30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0"/>
        </w:tabs>
        <w:ind w:left="454" w:hanging="304"/>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0"/>
        </w:tabs>
        <w:ind w:left="504" w:hanging="304"/>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354"/>
        </w:tabs>
        <w:ind w:left="554" w:hanging="304"/>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354"/>
        </w:tabs>
        <w:ind w:left="604" w:hanging="30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354"/>
        </w:tabs>
        <w:ind w:left="654" w:hanging="30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354"/>
        </w:tabs>
        <w:ind w:left="704" w:hanging="30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tabs>
          <w:tab w:val="num" w:pos="350"/>
        </w:tabs>
        <w:ind w:left="647" w:hanging="263"/>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2)"/>
      <w:lvlJc w:val="left"/>
      <w:pPr>
        <w:tabs>
          <w:tab w:val="num" w:pos="350"/>
        </w:tabs>
        <w:ind w:left="1647" w:hanging="263"/>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350"/>
        </w:tabs>
        <w:ind w:left="2647" w:hanging="263"/>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350"/>
        </w:tabs>
        <w:ind w:left="3647" w:hanging="263"/>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350"/>
        </w:tabs>
        <w:ind w:left="4647" w:hanging="263"/>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350"/>
        </w:tabs>
        <w:ind w:left="5647" w:hanging="263"/>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350"/>
        </w:tabs>
        <w:ind w:left="6647" w:hanging="263"/>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350"/>
        </w:tabs>
        <w:ind w:left="7647" w:hanging="263"/>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350"/>
        </w:tabs>
        <w:ind w:left="8647" w:hanging="263"/>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4">
    <w:lvl w:ilvl="0">
      <w:start w:val="1"/>
      <w:numFmt w:val="decimal"/>
      <w:lvlText w:val="%1."/>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54" w:hanging="35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5">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6">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7">
    <w:lvl w:ilvl="0">
      <w:start w:val="1"/>
      <w:numFmt w:val="decimal"/>
      <w:lvlText w:val="%1."/>
      <w:lvlJc w:val="left"/>
      <w:pPr>
        <w:tabs>
          <w:tab w:val="num" w:pos="0"/>
        </w:tabs>
        <w:ind w:left="76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decimal"/>
      <w:lvlText w:val="%2."/>
      <w:lvlJc w:val="left"/>
      <w:pPr>
        <w:tabs>
          <w:tab w:val="num" w:pos="760"/>
        </w:tabs>
        <w:ind w:left="10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760"/>
        </w:tabs>
        <w:ind w:left="17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760"/>
        </w:tabs>
        <w:ind w:left="25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decimal"/>
      <w:lvlText w:val="%5."/>
      <w:lvlJc w:val="left"/>
      <w:pPr>
        <w:tabs>
          <w:tab w:val="num" w:pos="760"/>
        </w:tabs>
        <w:ind w:left="323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decimal"/>
      <w:lvlText w:val="%6."/>
      <w:lvlJc w:val="left"/>
      <w:pPr>
        <w:tabs>
          <w:tab w:val="num" w:pos="760"/>
        </w:tabs>
        <w:ind w:left="395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760"/>
        </w:tabs>
        <w:ind w:left="46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decimal"/>
      <w:lvlText w:val="%8."/>
      <w:lvlJc w:val="left"/>
      <w:pPr>
        <w:tabs>
          <w:tab w:val="num" w:pos="760"/>
        </w:tabs>
        <w:ind w:left="53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decimal"/>
      <w:lvlText w:val="%9."/>
      <w:lvlJc w:val="left"/>
      <w:pPr>
        <w:tabs>
          <w:tab w:val="num" w:pos="760"/>
        </w:tabs>
        <w:ind w:left="61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8">
    <w:lvl w:ilvl="0">
      <w:start w:val="1"/>
      <w:numFmt w:val="decimal"/>
      <w:lvlText w:val="%1."/>
      <w:lvlJc w:val="left"/>
      <w:pPr>
        <w:tabs>
          <w:tab w:val="num" w:pos="0"/>
        </w:tabs>
        <w:ind w:left="76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decimal"/>
      <w:lvlText w:val="%2."/>
      <w:lvlJc w:val="left"/>
      <w:pPr>
        <w:tabs>
          <w:tab w:val="num" w:pos="760"/>
        </w:tabs>
        <w:ind w:left="10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760"/>
        </w:tabs>
        <w:ind w:left="17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760"/>
        </w:tabs>
        <w:ind w:left="25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decimal"/>
      <w:lvlText w:val="%5."/>
      <w:lvlJc w:val="left"/>
      <w:pPr>
        <w:tabs>
          <w:tab w:val="num" w:pos="760"/>
        </w:tabs>
        <w:ind w:left="323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decimal"/>
      <w:lvlText w:val="%6."/>
      <w:lvlJc w:val="left"/>
      <w:pPr>
        <w:tabs>
          <w:tab w:val="num" w:pos="760"/>
        </w:tabs>
        <w:ind w:left="395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760"/>
        </w:tabs>
        <w:ind w:left="467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decimal"/>
      <w:lvlText w:val="%8."/>
      <w:lvlJc w:val="left"/>
      <w:pPr>
        <w:tabs>
          <w:tab w:val="num" w:pos="760"/>
        </w:tabs>
        <w:ind w:left="539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decimal"/>
      <w:lvlText w:val="%9."/>
      <w:lvlJc w:val="left"/>
      <w:pPr>
        <w:tabs>
          <w:tab w:val="num" w:pos="760"/>
        </w:tabs>
        <w:ind w:left="6110" w:hanging="35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2"/>
    </w:lvlOverride>
  </w:num>
  <w:num w:numId="11">
    <w:abstractNumId w:val="3"/>
  </w:num>
  <w:num w:numId="12">
    <w:abstractNumId w:val="3"/>
    <w:lvlOverride w:ilvl="0">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2">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3">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4">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5">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6">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7">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8">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num>
  <w:num w:numId="13">
    <w:abstractNumId w:val="3"/>
    <w:lvlOverride w:ilvl="0">
      <w:lvl w:ilvl="0">
        <w:start w:val="1"/>
        <w:numFmt w:val="decimal"/>
        <w:lvlText w:val="%1."/>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2">
      <w:lvl w:ilvl="2">
        <w:start w:val="1"/>
        <w:numFmt w:val="decimal"/>
        <w:lvlText w:val="%3."/>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3">
      <w:lvl w:ilvl="3">
        <w:start w:val="1"/>
        <w:numFmt w:val="decimal"/>
        <w:lvlText w:val="%4."/>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4">
      <w:lvl w:ilvl="4">
        <w:start w:val="1"/>
        <w:numFmt w:val="decimal"/>
        <w:lvlText w:val="%5."/>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5">
      <w:lvl w:ilvl="5">
        <w:start w:val="1"/>
        <w:numFmt w:val="decimal"/>
        <w:lvlText w:val="%6."/>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6">
      <w:lvl w:ilvl="6">
        <w:start w:val="1"/>
        <w:numFmt w:val="decimal"/>
        <w:lvlText w:val="%7."/>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7">
      <w:lvl w:ilvl="7">
        <w:start w:val="1"/>
        <w:numFmt w:val="decimal"/>
        <w:lvlText w:val="%8."/>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8">
      <w:lvl w:ilvl="8">
        <w:start w:val="1"/>
        <w:numFmt w:val="decimal"/>
        <w:lvlText w:val="%9."/>
        <w:lvlJc w:val="left"/>
        <w:pPr>
          <w:tabs>
            <w:tab w:val="num" w:pos="0"/>
          </w:tabs>
          <w:ind w:left="394" w:hanging="394"/>
        </w:pPr>
        <w:rPr>
          <w:smallCaps w:val="false"/>
          <w:caps w:val="false"/>
          <w:outline w:val="false"/>
          <w:dstrike w:val="false"/>
          <w:strike w:val="false"/>
          <w:vertAlign w:val="baseline"/>
          <w:position w:val="0"/>
          <w:sz w:val="24"/>
          <w:sz w:val="24"/>
          <w:spacing w:val="0"/>
          <w:b/>
          <w:kern w:val="0"/>
          <w:bCs/>
          <w:w w:val="100"/>
          <w:emboss w:val="false"/>
          <w:imprint w:val="false"/>
        </w:rPr>
      </w:lvl>
    </w:lvlOverride>
  </w:num>
  <w:num w:numId="14">
    <w:abstractNumId w:val="7"/>
    <w:lvlOverride w:ilvl="0">
      <w:startOverride w:val="10"/>
    </w:lvlOverride>
  </w:num>
  <w:num w:numId="15">
    <w:abstractNumId w:val="7"/>
  </w:num>
</w:numbering>
</file>

<file path=word/settings.xml><?xml version="1.0" encoding="utf-8"?>
<w:settings xmlns:w="http://schemas.openxmlformats.org/wordprocessingml/2006/main">
  <w:zoom w:percent="100"/>
  <w:revisionView w:insDel="0" w:formatting="0"/>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character" w:styleId="DefaultParagraphFont" w:default="1">
    <w:name w:val="Default Paragraph Font"/>
    <w:qFormat/>
    <w:rPr/>
  </w:style>
  <w:style w:type="character" w:styleId="Style14">
    <w:name w:val="Интернет-ссылка"/>
    <w:rPr>
      <w:u w:val="single" w:color="FFFFFF"/>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ы"/>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40" w:beforeAutospacing="0" w:before="0" w:afterAutospacing="0" w:after="0"/>
      <w:ind w:left="72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Style21">
    <w:name w:val="По умолчанию"/>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Style22">
    <w:name w:val="Верхний и нижний колонтитулы"/>
    <w:basedOn w:val="Normal"/>
    <w:qFormat/>
    <w:pPr/>
    <w:rPr/>
  </w:style>
  <w:style w:type="paragraph" w:styleId="Style23">
    <w:name w:val="Header"/>
    <w:basedOn w:val="Style22"/>
    <w:pPr/>
    <w:rPr/>
  </w:style>
  <w:style w:type="paragraph" w:styleId="Style24">
    <w:name w:val="Footer"/>
    <w:basedOn w:val="Style22"/>
    <w:pPr/>
    <w:rPr/>
  </w:style>
  <w:style w:type="paragraph" w:styleId="LOnormal">
    <w:name w:val="LO-normal"/>
    <w:qFormat/>
    <w:pPr>
      <w:keepNext w:val="false"/>
      <w:keepLines w:val="false"/>
      <w:pageBreakBefore w:val="false"/>
      <w:widowControl/>
      <w:shd w:val="clear" w:color="auto" w:fill="auto"/>
      <w:suppressAutoHyphens w:val="true"/>
      <w:bidi w:val="0"/>
      <w:spacing w:lineRule="auto" w:line="240" w:before="0" w:after="0"/>
      <w:ind w:left="0" w:right="0" w:hanging="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2"/>
      <w:sz w:val="22"/>
      <w:szCs w:val="22"/>
      <w:u w:val="none" w:color="FFFFFF"/>
      <w:vertAlign w:val="baseline"/>
      <w:lang w:val="ru-RU" w:eastAsia="zh-CN" w:bidi="hi-IN"/>
    </w:rPr>
  </w:style>
  <w:style w:type="paragraph" w:styleId="Style25">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NoList" w:default="1">
    <w:name w:val="No List"/>
    <w:qFormat/>
  </w:style>
  <w:style w:type="numbering" w:styleId="1">
    <w:name w:val="Импортированный стиль 1"/>
    <w:qFormat/>
  </w:style>
  <w:style w:type="numbering" w:styleId="2">
    <w:name w:val="Импортированный стиль 2"/>
    <w:qFormat/>
  </w:style>
  <w:style w:type="numbering" w:styleId="Style26">
    <w:name w:val="С буквами"/>
    <w:qFormat/>
  </w:style>
  <w:style w:type="numbering" w:styleId="3">
    <w:name w:val="Импортированный стиль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advurt@bradvurt-GL553V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286</TotalTime>
  <Application>LibreOffice/6.4.7.2$Linux_X86_64 LibreOffice_project/40$Build-2</Application>
  <Pages>5</Pages>
  <Words>1109</Words>
  <Characters>6744</Characters>
  <CharactersWithSpaces>7697</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2022-03-12T14:26:21Z</dcterms:modified>
  <cp:revision>7</cp:revision>
  <dc:subject/>
  <dc:title/>
</cp:coreProperties>
</file>